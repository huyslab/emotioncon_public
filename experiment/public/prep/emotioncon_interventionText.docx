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975"/>
        <w:gridCol w:w="6975"/>
      </w:tblGrid>
      <w:tr w:rsidR="0028189E" w:rsidRPr="008532AD" w14:paraId="6F264E7E" w14:textId="77777777" w:rsidTr="00223FB3">
        <w:tc>
          <w:tcPr>
            <w:tcW w:w="6975" w:type="dxa"/>
          </w:tcPr>
          <w:p w14:paraId="6FE64FD3" w14:textId="62925E59" w:rsidR="0028189E" w:rsidRPr="008532AD" w:rsidRDefault="0028189E"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INTERVENTION</w:t>
            </w:r>
          </w:p>
        </w:tc>
        <w:tc>
          <w:tcPr>
            <w:tcW w:w="6975" w:type="dxa"/>
          </w:tcPr>
          <w:p w14:paraId="719152E7" w14:textId="42B5D8EB" w:rsidR="0028189E" w:rsidRPr="008532AD" w:rsidRDefault="0028189E"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CONTROL</w:t>
            </w:r>
          </w:p>
        </w:tc>
      </w:tr>
      <w:tr w:rsidR="00223FB3" w:rsidRPr="008532AD" w14:paraId="4D501061" w14:textId="77777777" w:rsidTr="00223FB3">
        <w:tc>
          <w:tcPr>
            <w:tcW w:w="6975" w:type="dxa"/>
          </w:tcPr>
          <w:p w14:paraId="568A82EA" w14:textId="01E53B82" w:rsidR="00223FB3" w:rsidRPr="008532AD" w:rsidRDefault="00223FB3"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Emotion regulation strategy:</w:t>
            </w:r>
            <w:r w:rsidRPr="008532AD">
              <w:rPr>
                <w:rFonts w:asciiTheme="minorHAnsi" w:hAnsiTheme="minorHAnsi" w:cstheme="minorHAnsi"/>
                <w:sz w:val="20"/>
                <w:szCs w:val="20"/>
              </w:rPr>
              <w:br/>
            </w:r>
            <w:r w:rsidRPr="008532AD">
              <w:rPr>
                <w:rFonts w:asciiTheme="minorHAnsi" w:hAnsiTheme="minorHAnsi" w:cstheme="minorHAnsi"/>
                <w:sz w:val="20"/>
                <w:szCs w:val="20"/>
              </w:rPr>
              <w:br/>
              <w:t xml:space="preserve">For the second part of the study, we would like you to </w:t>
            </w:r>
            <w:del w:id="0" w:author="Huys, Quentin" w:date="2022-09-06T16:20:00Z">
              <w:r w:rsidRPr="008532AD" w:rsidDel="00565F6E">
                <w:rPr>
                  <w:rFonts w:asciiTheme="minorHAnsi" w:hAnsiTheme="minorHAnsi" w:cstheme="minorHAnsi"/>
                  <w:b w:val="0"/>
                  <w:bCs w:val="0"/>
                  <w:sz w:val="20"/>
                  <w:szCs w:val="20"/>
                </w:rPr>
                <w:delText>regulate your emotional response</w:delText>
              </w:r>
              <w:r w:rsidRPr="008532AD" w:rsidDel="00565F6E">
                <w:rPr>
                  <w:rFonts w:asciiTheme="minorHAnsi" w:hAnsiTheme="minorHAnsi" w:cstheme="minorHAnsi"/>
                  <w:sz w:val="20"/>
                  <w:szCs w:val="20"/>
                </w:rPr>
                <w:delText xml:space="preserve"> by using a </w:delText>
              </w:r>
            </w:del>
            <w:ins w:id="1" w:author="Huys, Quentin" w:date="2022-09-06T16:20:00Z">
              <w:r w:rsidR="00565F6E">
                <w:rPr>
                  <w:rFonts w:asciiTheme="minorHAnsi" w:hAnsiTheme="minorHAnsi" w:cstheme="minorHAnsi"/>
                  <w:b w:val="0"/>
                  <w:bCs w:val="0"/>
                  <w:sz w:val="20"/>
                  <w:szCs w:val="20"/>
                </w:rPr>
                <w:t>try out an emotion-re</w:t>
              </w:r>
            </w:ins>
            <w:ins w:id="2" w:author="Huys, Quentin" w:date="2022-09-06T16:21:00Z">
              <w:r w:rsidR="00565F6E">
                <w:rPr>
                  <w:rFonts w:asciiTheme="minorHAnsi" w:hAnsiTheme="minorHAnsi" w:cstheme="minorHAnsi"/>
                  <w:b w:val="0"/>
                  <w:bCs w:val="0"/>
                  <w:sz w:val="20"/>
                  <w:szCs w:val="20"/>
                </w:rPr>
                <w:t xml:space="preserve">gulation </w:t>
              </w:r>
            </w:ins>
            <w:del w:id="3" w:author="Huys, Quentin" w:date="2022-09-06T16:21:00Z">
              <w:r w:rsidRPr="008532AD" w:rsidDel="00565F6E">
                <w:rPr>
                  <w:rFonts w:asciiTheme="minorHAnsi" w:hAnsiTheme="minorHAnsi" w:cstheme="minorHAnsi"/>
                  <w:sz w:val="20"/>
                  <w:szCs w:val="20"/>
                </w:rPr>
                <w:delText xml:space="preserve">specific </w:delText>
              </w:r>
            </w:del>
            <w:r w:rsidRPr="008532AD">
              <w:rPr>
                <w:rFonts w:asciiTheme="minorHAnsi" w:hAnsiTheme="minorHAnsi" w:cstheme="minorHAnsi"/>
                <w:sz w:val="20"/>
                <w:szCs w:val="20"/>
              </w:rPr>
              <w:t>technique called distancing.</w:t>
            </w:r>
            <w:r w:rsidRPr="008532AD">
              <w:rPr>
                <w:rFonts w:asciiTheme="minorHAnsi" w:hAnsiTheme="minorHAnsi" w:cstheme="minorHAnsi"/>
                <w:sz w:val="20"/>
                <w:szCs w:val="20"/>
              </w:rPr>
              <w:br/>
            </w:r>
            <w:r w:rsidRPr="008532AD">
              <w:rPr>
                <w:rFonts w:asciiTheme="minorHAnsi" w:hAnsiTheme="minorHAnsi" w:cstheme="minorHAnsi"/>
                <w:sz w:val="20"/>
                <w:szCs w:val="20"/>
              </w:rPr>
              <w:br/>
              <w:t xml:space="preserve">This technique involves viewing your emotions and thoughts as events passing in your mind rather than getting sucked in by them. </w:t>
            </w:r>
            <w:bookmarkStart w:id="4" w:name="OLE_LINK1"/>
            <w:bookmarkStart w:id="5" w:name="OLE_LINK2"/>
            <w:ins w:id="6" w:author="Huys, Quentin" w:date="2022-09-06T16:21:00Z">
              <w:r w:rsidR="00565F6E">
                <w:rPr>
                  <w:rFonts w:asciiTheme="minorHAnsi" w:hAnsiTheme="minorHAnsi" w:cstheme="minorHAnsi"/>
                  <w:sz w:val="20"/>
                  <w:szCs w:val="20"/>
                </w:rPr>
                <w:t xml:space="preserve">We are interested in hearing whether and how well this works for you. It works for some people, but not for all. </w:t>
              </w:r>
            </w:ins>
            <w:bookmarkEnd w:id="4"/>
            <w:bookmarkEnd w:id="5"/>
            <w:r w:rsidRPr="008532AD">
              <w:rPr>
                <w:rFonts w:asciiTheme="minorHAnsi" w:hAnsiTheme="minorHAnsi" w:cstheme="minorHAnsi"/>
                <w:sz w:val="20"/>
                <w:szCs w:val="20"/>
              </w:rPr>
              <w:br/>
            </w:r>
            <w:r w:rsidRPr="008532AD">
              <w:rPr>
                <w:rFonts w:asciiTheme="minorHAnsi" w:hAnsiTheme="minorHAnsi" w:cstheme="minorHAnsi"/>
                <w:sz w:val="20"/>
                <w:szCs w:val="20"/>
              </w:rPr>
              <w:br/>
            </w:r>
            <w:r w:rsidRPr="008532AD">
              <w:rPr>
                <w:rFonts w:asciiTheme="minorHAnsi" w:hAnsiTheme="minorHAnsi" w:cstheme="minorHAnsi"/>
                <w:b w:val="0"/>
                <w:bCs w:val="0"/>
                <w:sz w:val="20"/>
                <w:szCs w:val="20"/>
              </w:rPr>
              <w:t>Please read the instructions carefully.</w:t>
            </w:r>
            <w:r w:rsidRPr="008532AD">
              <w:rPr>
                <w:rFonts w:asciiTheme="minorHAnsi" w:hAnsiTheme="minorHAnsi" w:cstheme="minorHAnsi"/>
                <w:sz w:val="20"/>
                <w:szCs w:val="20"/>
              </w:rPr>
              <w:t xml:space="preserve"> </w:t>
            </w:r>
            <w:bookmarkStart w:id="7" w:name="OLE_LINK3"/>
            <w:bookmarkStart w:id="8" w:name="OLE_LINK4"/>
            <w:r w:rsidRPr="008532AD">
              <w:rPr>
                <w:rFonts w:asciiTheme="minorHAnsi" w:hAnsiTheme="minorHAnsi" w:cstheme="minorHAnsi"/>
                <w:sz w:val="20"/>
                <w:szCs w:val="20"/>
              </w:rPr>
              <w:t xml:space="preserve">To ensure that you </w:t>
            </w:r>
            <w:del w:id="9" w:author="Huys, Quentin" w:date="2022-09-06T16:21:00Z">
              <w:r w:rsidRPr="008532AD" w:rsidDel="00565F6E">
                <w:rPr>
                  <w:rFonts w:asciiTheme="minorHAnsi" w:hAnsiTheme="minorHAnsi" w:cstheme="minorHAnsi"/>
                  <w:sz w:val="20"/>
                  <w:szCs w:val="20"/>
                </w:rPr>
                <w:delText>take your time</w:delText>
              </w:r>
            </w:del>
            <w:ins w:id="10" w:author="Huys, Quentin" w:date="2022-09-06T16:21:00Z">
              <w:r w:rsidR="00565F6E">
                <w:rPr>
                  <w:rFonts w:asciiTheme="minorHAnsi" w:hAnsiTheme="minorHAnsi" w:cstheme="minorHAnsi"/>
                  <w:sz w:val="20"/>
                  <w:szCs w:val="20"/>
                </w:rPr>
                <w:t>do not skip forwards accidentally</w:t>
              </w:r>
            </w:ins>
            <w:bookmarkEnd w:id="7"/>
            <w:bookmarkEnd w:id="8"/>
            <w:r w:rsidRPr="008532AD">
              <w:rPr>
                <w:rFonts w:asciiTheme="minorHAnsi" w:hAnsiTheme="minorHAnsi" w:cstheme="minorHAnsi"/>
                <w:sz w:val="20"/>
                <w:szCs w:val="20"/>
              </w:rPr>
              <w:t>, you can only click continue after a certain amount of time.</w:t>
            </w:r>
          </w:p>
        </w:tc>
        <w:tc>
          <w:tcPr>
            <w:tcW w:w="6975" w:type="dxa"/>
          </w:tcPr>
          <w:p w14:paraId="49C703C8" w14:textId="4613D4ED" w:rsidR="0030178A" w:rsidRDefault="00223FB3"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Relax</w:t>
            </w:r>
            <w:r w:rsidR="0028189E" w:rsidRPr="008532AD">
              <w:rPr>
                <w:rFonts w:asciiTheme="minorHAnsi" w:hAnsiTheme="minorHAnsi" w:cstheme="minorHAnsi"/>
                <w:sz w:val="20"/>
                <w:szCs w:val="20"/>
              </w:rPr>
              <w:t>ing</w:t>
            </w:r>
            <w:r w:rsidRPr="008532AD">
              <w:rPr>
                <w:rFonts w:asciiTheme="minorHAnsi" w:hAnsiTheme="minorHAnsi" w:cstheme="minorHAnsi"/>
                <w:sz w:val="20"/>
                <w:szCs w:val="20"/>
              </w:rPr>
              <w:t xml:space="preserve"> phase:</w:t>
            </w:r>
          </w:p>
          <w:p w14:paraId="01DC4FA9" w14:textId="77777777" w:rsidR="0030178A" w:rsidRDefault="0030178A" w:rsidP="0030178A">
            <w:pPr>
              <w:pStyle w:val="Heading2"/>
              <w:spacing w:before="0" w:beforeAutospacing="0" w:after="0" w:afterAutospacing="0"/>
              <w:rPr>
                <w:rFonts w:asciiTheme="minorHAnsi" w:hAnsiTheme="minorHAnsi" w:cstheme="minorHAnsi"/>
                <w:sz w:val="20"/>
                <w:szCs w:val="20"/>
              </w:rPr>
            </w:pPr>
          </w:p>
          <w:p w14:paraId="30F4F570" w14:textId="11A06C59" w:rsidR="0030178A" w:rsidRDefault="0030178A" w:rsidP="0030178A">
            <w:pPr>
              <w:pStyle w:val="Heading2"/>
              <w:spacing w:before="0" w:beforeAutospacing="0" w:after="0" w:afterAutospacing="0"/>
              <w:rPr>
                <w:rFonts w:asciiTheme="minorHAnsi" w:hAnsiTheme="minorHAnsi" w:cstheme="minorHAnsi"/>
                <w:sz w:val="20"/>
                <w:szCs w:val="20"/>
              </w:rPr>
            </w:pPr>
            <w:del w:id="11" w:author="Huys, Quentin" w:date="2022-09-06T16:23:00Z">
              <w:r w:rsidRPr="0030178A" w:rsidDel="00565F6E">
                <w:rPr>
                  <w:rFonts w:asciiTheme="minorHAnsi" w:hAnsiTheme="minorHAnsi" w:cstheme="minorHAnsi"/>
                  <w:sz w:val="20"/>
                  <w:szCs w:val="20"/>
                </w:rPr>
                <w:delText>For the second part of the study, we would like you to continue doing what you have been doing so far.</w:delText>
              </w:r>
            </w:del>
            <w:bookmarkStart w:id="12" w:name="OLE_LINK39"/>
            <w:bookmarkStart w:id="13" w:name="OLE_LINK40"/>
            <w:ins w:id="14" w:author="Huys, Quentin" w:date="2022-09-06T16:23:00Z">
              <w:r w:rsidR="00565F6E">
                <w:rPr>
                  <w:rFonts w:asciiTheme="minorHAnsi" w:hAnsiTheme="minorHAnsi" w:cstheme="minorHAnsi"/>
                  <w:sz w:val="20"/>
                  <w:szCs w:val="20"/>
                </w:rPr>
                <w:t xml:space="preserve">Before you continue to the second part of the study, we would like to ask you to engage in a relaxation exercise. </w:t>
              </w:r>
            </w:ins>
            <w:bookmarkEnd w:id="12"/>
            <w:bookmarkEnd w:id="13"/>
          </w:p>
          <w:p w14:paraId="79A83C07" w14:textId="77777777" w:rsidR="0030178A" w:rsidDel="00565F6E" w:rsidRDefault="0030178A" w:rsidP="0030178A">
            <w:pPr>
              <w:pStyle w:val="Heading2"/>
              <w:spacing w:before="0" w:beforeAutospacing="0" w:after="0" w:afterAutospacing="0"/>
              <w:rPr>
                <w:del w:id="15" w:author="Huys, Quentin" w:date="2022-09-06T16:24:00Z"/>
                <w:rFonts w:asciiTheme="minorHAnsi" w:hAnsiTheme="minorHAnsi" w:cstheme="minorHAnsi"/>
                <w:sz w:val="20"/>
                <w:szCs w:val="20"/>
              </w:rPr>
            </w:pPr>
          </w:p>
          <w:p w14:paraId="1ACD33FC" w14:textId="0E72B4BC" w:rsidR="00223FB3" w:rsidRPr="008532AD" w:rsidRDefault="0030178A" w:rsidP="0030178A">
            <w:pPr>
              <w:pStyle w:val="Heading2"/>
              <w:spacing w:before="0" w:beforeAutospacing="0" w:after="0" w:afterAutospacing="0"/>
              <w:rPr>
                <w:rFonts w:asciiTheme="minorHAnsi" w:hAnsiTheme="minorHAnsi" w:cstheme="minorHAnsi"/>
                <w:sz w:val="20"/>
                <w:szCs w:val="20"/>
              </w:rPr>
            </w:pPr>
            <w:del w:id="16" w:author="Huys, Quentin" w:date="2022-09-06T16:24:00Z">
              <w:r w:rsidRPr="0030178A" w:rsidDel="00565F6E">
                <w:rPr>
                  <w:rFonts w:asciiTheme="minorHAnsi" w:hAnsiTheme="minorHAnsi" w:cstheme="minorHAnsi"/>
                  <w:sz w:val="20"/>
                  <w:szCs w:val="20"/>
                </w:rPr>
                <w:delText>This means watching short video clips and rating your own emotions afterwards. Before</w:delText>
              </w:r>
              <w:r w:rsidDel="00565F6E">
                <w:rPr>
                  <w:rFonts w:asciiTheme="minorHAnsi" w:hAnsiTheme="minorHAnsi" w:cstheme="minorHAnsi"/>
                  <w:sz w:val="20"/>
                  <w:szCs w:val="20"/>
                </w:rPr>
                <w:delText xml:space="preserve"> that</w:delText>
              </w:r>
              <w:r w:rsidRPr="0030178A" w:rsidDel="00565F6E">
                <w:rPr>
                  <w:rFonts w:asciiTheme="minorHAnsi" w:hAnsiTheme="minorHAnsi" w:cstheme="minorHAnsi"/>
                  <w:sz w:val="20"/>
                  <w:szCs w:val="20"/>
                </w:rPr>
                <w:delText xml:space="preserve"> we want to walk you through a </w:delText>
              </w:r>
              <w:r w:rsidDel="00565F6E">
                <w:rPr>
                  <w:rFonts w:asciiTheme="minorHAnsi" w:hAnsiTheme="minorHAnsi" w:cstheme="minorHAnsi"/>
                  <w:sz w:val="20"/>
                  <w:szCs w:val="20"/>
                </w:rPr>
                <w:delText>relaxation phase.</w:delText>
              </w:r>
            </w:del>
            <w:r w:rsidR="00223FB3" w:rsidRPr="008532AD">
              <w:rPr>
                <w:rFonts w:asciiTheme="minorHAnsi" w:hAnsiTheme="minorHAnsi" w:cstheme="minorHAnsi"/>
                <w:sz w:val="20"/>
                <w:szCs w:val="20"/>
              </w:rPr>
              <w:br/>
            </w:r>
            <w:r w:rsidR="00223FB3" w:rsidRPr="008532AD">
              <w:rPr>
                <w:rFonts w:asciiTheme="minorHAnsi" w:hAnsiTheme="minorHAnsi" w:cstheme="minorHAnsi"/>
                <w:sz w:val="20"/>
                <w:szCs w:val="20"/>
              </w:rPr>
              <w:br/>
            </w:r>
            <w:r w:rsidR="00223FB3" w:rsidRPr="008532AD">
              <w:rPr>
                <w:rFonts w:asciiTheme="minorHAnsi" w:hAnsiTheme="minorHAnsi" w:cstheme="minorHAnsi"/>
                <w:b w:val="0"/>
                <w:bCs w:val="0"/>
                <w:sz w:val="20"/>
                <w:szCs w:val="20"/>
              </w:rPr>
              <w:t>Please read the next pages carefully.</w:t>
            </w:r>
            <w:r w:rsidR="00223FB3" w:rsidRPr="008532AD">
              <w:rPr>
                <w:rFonts w:asciiTheme="minorHAnsi" w:hAnsiTheme="minorHAnsi" w:cstheme="minorHAnsi"/>
                <w:sz w:val="20"/>
                <w:szCs w:val="20"/>
              </w:rPr>
              <w:t xml:space="preserve"> To ensure that you </w:t>
            </w:r>
            <w:ins w:id="17" w:author="Huys, Quentin" w:date="2022-09-06T16:24:00Z">
              <w:r w:rsidR="00565F6E">
                <w:rPr>
                  <w:rFonts w:asciiTheme="minorHAnsi" w:hAnsiTheme="minorHAnsi" w:cstheme="minorHAnsi"/>
                  <w:sz w:val="20"/>
                  <w:szCs w:val="20"/>
                </w:rPr>
                <w:t>do not skip forwards accidentally</w:t>
              </w:r>
            </w:ins>
            <w:del w:id="18" w:author="Huys, Quentin" w:date="2022-09-06T16:24:00Z">
              <w:r w:rsidR="00223FB3" w:rsidRPr="008532AD" w:rsidDel="00565F6E">
                <w:rPr>
                  <w:rFonts w:asciiTheme="minorHAnsi" w:hAnsiTheme="minorHAnsi" w:cstheme="minorHAnsi"/>
                  <w:sz w:val="20"/>
                  <w:szCs w:val="20"/>
                </w:rPr>
                <w:delText>take your time</w:delText>
              </w:r>
            </w:del>
            <w:r w:rsidR="00223FB3" w:rsidRPr="008532AD">
              <w:rPr>
                <w:rFonts w:asciiTheme="minorHAnsi" w:hAnsiTheme="minorHAnsi" w:cstheme="minorHAnsi"/>
                <w:sz w:val="20"/>
                <w:szCs w:val="20"/>
              </w:rPr>
              <w:t>, you can only click continue after a certain amount of time</w:t>
            </w:r>
            <w:r>
              <w:rPr>
                <w:rFonts w:asciiTheme="minorHAnsi" w:hAnsiTheme="minorHAnsi" w:cstheme="minorHAnsi"/>
                <w:sz w:val="20"/>
                <w:szCs w:val="20"/>
              </w:rPr>
              <w:t>.</w:t>
            </w:r>
          </w:p>
        </w:tc>
      </w:tr>
      <w:tr w:rsidR="00223FB3" w:rsidRPr="008532AD" w14:paraId="1C08C324" w14:textId="77777777" w:rsidTr="00223FB3">
        <w:tc>
          <w:tcPr>
            <w:tcW w:w="6975" w:type="dxa"/>
          </w:tcPr>
          <w:p w14:paraId="1B1D2A49" w14:textId="2624F9E9" w:rsidR="00FD350D" w:rsidRPr="008532AD" w:rsidRDefault="00223FB3"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What do I have to do?</w:t>
            </w:r>
            <w:r w:rsidRPr="008532AD">
              <w:rPr>
                <w:rFonts w:asciiTheme="minorHAnsi" w:hAnsiTheme="minorHAnsi" w:cstheme="minorHAnsi"/>
                <w:sz w:val="20"/>
                <w:szCs w:val="20"/>
              </w:rPr>
              <w:br/>
            </w:r>
            <w:r w:rsidRPr="008532AD">
              <w:rPr>
                <w:rFonts w:asciiTheme="minorHAnsi" w:hAnsiTheme="minorHAnsi" w:cstheme="minorHAnsi"/>
                <w:sz w:val="20"/>
                <w:szCs w:val="20"/>
              </w:rPr>
              <w:br/>
              <w:t>Usually when an event evokes an emotion, we get sucked in.</w:t>
            </w:r>
            <w:r w:rsidRPr="008532AD">
              <w:rPr>
                <w:rFonts w:asciiTheme="minorHAnsi" w:hAnsiTheme="minorHAnsi" w:cstheme="minorHAnsi"/>
                <w:sz w:val="20"/>
                <w:szCs w:val="20"/>
              </w:rPr>
              <w:br/>
            </w:r>
            <w:r w:rsidRPr="008532AD">
              <w:rPr>
                <w:rFonts w:asciiTheme="minorHAnsi" w:hAnsiTheme="minorHAnsi" w:cstheme="minorHAnsi"/>
                <w:sz w:val="20"/>
                <w:szCs w:val="20"/>
              </w:rPr>
              <w:br/>
            </w:r>
            <w:del w:id="19" w:author="Huys, Quentin" w:date="2022-09-06T16:22:00Z">
              <w:r w:rsidRPr="008532AD" w:rsidDel="00565F6E">
                <w:rPr>
                  <w:rFonts w:asciiTheme="minorHAnsi" w:hAnsiTheme="minorHAnsi" w:cstheme="minorHAnsi"/>
                  <w:sz w:val="20"/>
                  <w:szCs w:val="20"/>
                </w:rPr>
                <w:delText>Here, we would like you to try and</w:delText>
              </w:r>
            </w:del>
            <w:bookmarkStart w:id="20" w:name="OLE_LINK5"/>
            <w:bookmarkStart w:id="21" w:name="OLE_LINK6"/>
            <w:ins w:id="22" w:author="Huys, Quentin" w:date="2022-09-06T16:22:00Z">
              <w:r w:rsidR="00565F6E">
                <w:rPr>
                  <w:rFonts w:asciiTheme="minorHAnsi" w:hAnsiTheme="minorHAnsi" w:cstheme="minorHAnsi"/>
                  <w:sz w:val="20"/>
                  <w:szCs w:val="20"/>
                </w:rPr>
                <w:t xml:space="preserve">One way of regulation emotions is to avoid </w:t>
              </w:r>
            </w:ins>
            <w:del w:id="23" w:author="Huys, Quentin" w:date="2022-09-06T16:22:00Z">
              <w:r w:rsidRPr="008532AD" w:rsidDel="00565F6E">
                <w:rPr>
                  <w:rFonts w:asciiTheme="minorHAnsi" w:hAnsiTheme="minorHAnsi" w:cstheme="minorHAnsi"/>
                  <w:sz w:val="20"/>
                  <w:szCs w:val="20"/>
                </w:rPr>
                <w:delText xml:space="preserve"> </w:delText>
              </w:r>
              <w:r w:rsidRPr="008532AD" w:rsidDel="00565F6E">
                <w:rPr>
                  <w:rFonts w:asciiTheme="minorHAnsi" w:hAnsiTheme="minorHAnsi" w:cstheme="minorHAnsi"/>
                  <w:b w:val="0"/>
                  <w:bCs w:val="0"/>
                  <w:sz w:val="20"/>
                  <w:szCs w:val="20"/>
                </w:rPr>
                <w:delText>not get</w:delText>
              </w:r>
            </w:del>
            <w:ins w:id="24" w:author="Huys, Quentin" w:date="2022-09-06T16:22:00Z">
              <w:r w:rsidR="00565F6E">
                <w:rPr>
                  <w:rFonts w:asciiTheme="minorHAnsi" w:hAnsiTheme="minorHAnsi" w:cstheme="minorHAnsi"/>
                  <w:b w:val="0"/>
                  <w:bCs w:val="0"/>
                  <w:sz w:val="20"/>
                  <w:szCs w:val="20"/>
                </w:rPr>
                <w:t>getting</w:t>
              </w:r>
            </w:ins>
            <w:r w:rsidRPr="008532AD">
              <w:rPr>
                <w:rFonts w:asciiTheme="minorHAnsi" w:hAnsiTheme="minorHAnsi" w:cstheme="minorHAnsi"/>
                <w:b w:val="0"/>
                <w:bCs w:val="0"/>
                <w:sz w:val="20"/>
                <w:szCs w:val="20"/>
              </w:rPr>
              <w:t xml:space="preserve"> sucked in,</w:t>
            </w:r>
            <w:ins w:id="25" w:author="Huys, Quentin" w:date="2022-09-06T16:23:00Z">
              <w:r w:rsidR="00565F6E">
                <w:rPr>
                  <w:rFonts w:asciiTheme="minorHAnsi" w:hAnsiTheme="minorHAnsi" w:cstheme="minorHAnsi"/>
                  <w:b w:val="0"/>
                  <w:bCs w:val="0"/>
                  <w:sz w:val="20"/>
                  <w:szCs w:val="20"/>
                </w:rPr>
                <w:t xml:space="preserve"> and instead attempt to</w:t>
              </w:r>
            </w:ins>
            <w:del w:id="26" w:author="Huys, Quentin" w:date="2022-09-06T16:23:00Z">
              <w:r w:rsidRPr="008532AD" w:rsidDel="00565F6E">
                <w:rPr>
                  <w:rFonts w:asciiTheme="minorHAnsi" w:hAnsiTheme="minorHAnsi" w:cstheme="minorHAnsi"/>
                  <w:b w:val="0"/>
                  <w:bCs w:val="0"/>
                  <w:sz w:val="20"/>
                  <w:szCs w:val="20"/>
                </w:rPr>
                <w:delText xml:space="preserve"> but rather</w:delText>
              </w:r>
            </w:del>
            <w:r w:rsidRPr="008532AD">
              <w:rPr>
                <w:rFonts w:asciiTheme="minorHAnsi" w:hAnsiTheme="minorHAnsi" w:cstheme="minorHAnsi"/>
                <w:b w:val="0"/>
                <w:bCs w:val="0"/>
                <w:sz w:val="20"/>
                <w:szCs w:val="20"/>
              </w:rPr>
              <w:t xml:space="preserve"> stand back</w:t>
            </w:r>
            <w:bookmarkEnd w:id="20"/>
            <w:bookmarkEnd w:id="21"/>
            <w:r w:rsidRPr="008532AD">
              <w:rPr>
                <w:rFonts w:asciiTheme="minorHAnsi" w:hAnsiTheme="minorHAnsi" w:cstheme="minorHAnsi"/>
                <w:b w:val="0"/>
                <w:bCs w:val="0"/>
                <w:sz w:val="20"/>
                <w:szCs w:val="20"/>
              </w:rPr>
              <w:t xml:space="preserve"> and observe the emotion that happens to you as if it was a passing event.</w:t>
            </w:r>
            <w:r w:rsidRPr="008532AD">
              <w:rPr>
                <w:rFonts w:asciiTheme="minorHAnsi" w:hAnsiTheme="minorHAnsi" w:cstheme="minorHAnsi"/>
                <w:sz w:val="20"/>
                <w:szCs w:val="20"/>
              </w:rPr>
              <w:br/>
            </w:r>
            <w:r w:rsidRPr="008532AD">
              <w:rPr>
                <w:rFonts w:asciiTheme="minorHAnsi" w:hAnsiTheme="minorHAnsi" w:cstheme="minorHAnsi"/>
                <w:sz w:val="20"/>
                <w:szCs w:val="20"/>
              </w:rPr>
              <w:br/>
              <w:t xml:space="preserve">To illustrate this we will walk you through a short mindfulness exercise called </w:t>
            </w:r>
            <w:r w:rsidRPr="008532AD">
              <w:rPr>
                <w:rFonts w:asciiTheme="minorHAnsi" w:hAnsiTheme="minorHAnsi" w:cstheme="minorHAnsi"/>
                <w:b w:val="0"/>
                <w:bCs w:val="0"/>
                <w:sz w:val="20"/>
                <w:szCs w:val="20"/>
              </w:rPr>
              <w:t>"Leaves on a Stream"</w:t>
            </w:r>
            <w:r w:rsidRPr="008532AD">
              <w:rPr>
                <w:rFonts w:asciiTheme="minorHAnsi" w:hAnsiTheme="minorHAnsi" w:cstheme="minorHAnsi"/>
                <w:sz w:val="20"/>
                <w:szCs w:val="20"/>
              </w:rPr>
              <w:t>.</w:t>
            </w:r>
          </w:p>
        </w:tc>
        <w:tc>
          <w:tcPr>
            <w:tcW w:w="6975" w:type="dxa"/>
          </w:tcPr>
          <w:p w14:paraId="48EBE04D" w14:textId="4F27034C" w:rsidR="00223FB3" w:rsidRPr="008532AD" w:rsidRDefault="00223FB3" w:rsidP="0030178A">
            <w:pPr>
              <w:rPr>
                <w:rFonts w:cstheme="minorHAnsi"/>
                <w:sz w:val="20"/>
                <w:szCs w:val="20"/>
              </w:rPr>
            </w:pPr>
            <w:r w:rsidRPr="008532AD">
              <w:rPr>
                <w:rFonts w:cstheme="minorHAnsi"/>
                <w:sz w:val="20"/>
                <w:szCs w:val="20"/>
              </w:rPr>
              <w:t>What do I have to do?</w:t>
            </w:r>
            <w:r w:rsidRPr="008532AD">
              <w:rPr>
                <w:rFonts w:cstheme="minorHAnsi"/>
                <w:sz w:val="20"/>
                <w:szCs w:val="20"/>
              </w:rPr>
              <w:br/>
            </w:r>
            <w:r w:rsidRPr="008532AD">
              <w:rPr>
                <w:rFonts w:cstheme="minorHAnsi"/>
                <w:sz w:val="20"/>
                <w:szCs w:val="20"/>
              </w:rPr>
              <w:br/>
            </w:r>
            <w:bookmarkStart w:id="27" w:name="OLE_LINK41"/>
            <w:bookmarkStart w:id="28" w:name="OLE_LINK42"/>
            <w:r w:rsidR="0030178A">
              <w:rPr>
                <w:rFonts w:cstheme="minorHAnsi"/>
                <w:sz w:val="20"/>
                <w:szCs w:val="20"/>
              </w:rPr>
              <w:t xml:space="preserve">We are going to walk you through a relaxing exercise. Just read the next pages and try to relax. </w:t>
            </w:r>
            <w:r w:rsidR="00FD350D" w:rsidRPr="008532AD">
              <w:rPr>
                <w:rFonts w:cstheme="minorHAnsi"/>
                <w:sz w:val="20"/>
                <w:szCs w:val="20"/>
              </w:rPr>
              <w:t xml:space="preserve"> </w:t>
            </w:r>
            <w:bookmarkEnd w:id="27"/>
            <w:bookmarkEnd w:id="28"/>
          </w:p>
        </w:tc>
      </w:tr>
      <w:tr w:rsidR="00223FB3" w:rsidRPr="008532AD" w14:paraId="028865BD" w14:textId="77777777" w:rsidTr="00223FB3">
        <w:tc>
          <w:tcPr>
            <w:tcW w:w="6975" w:type="dxa"/>
          </w:tcPr>
          <w:p w14:paraId="53994EA3" w14:textId="492862AC" w:rsidR="00223FB3" w:rsidRPr="008532AD" w:rsidRDefault="00223FB3" w:rsidP="0030178A">
            <w:pPr>
              <w:rPr>
                <w:rFonts w:cstheme="minorHAnsi"/>
                <w:sz w:val="20"/>
                <w:szCs w:val="20"/>
              </w:rPr>
            </w:pPr>
            <w:r w:rsidRPr="008532AD">
              <w:rPr>
                <w:rFonts w:cstheme="minorHAnsi"/>
                <w:sz w:val="20"/>
                <w:szCs w:val="20"/>
              </w:rPr>
              <w:t xml:space="preserve">Imagine you are resting by the side of a </w:t>
            </w:r>
            <w:r w:rsidRPr="008532AD">
              <w:rPr>
                <w:rFonts w:cstheme="minorHAnsi"/>
                <w:b/>
                <w:bCs/>
                <w:sz w:val="20"/>
                <w:szCs w:val="20"/>
              </w:rPr>
              <w:t>gently flowing stream watching the water flow.</w:t>
            </w:r>
            <w:r w:rsidR="008532AD">
              <w:rPr>
                <w:rFonts w:cstheme="minorHAnsi"/>
                <w:b/>
                <w:bCs/>
                <w:sz w:val="20"/>
                <w:szCs w:val="20"/>
              </w:rPr>
              <w:t xml:space="preserve"> </w:t>
            </w:r>
            <w:r w:rsidR="008532AD" w:rsidRPr="008532AD">
              <w:rPr>
                <w:rFonts w:cstheme="minorHAnsi"/>
                <w:sz w:val="20"/>
                <w:szCs w:val="20"/>
              </w:rPr>
              <w:t>(with image)</w:t>
            </w:r>
          </w:p>
        </w:tc>
        <w:tc>
          <w:tcPr>
            <w:tcW w:w="6975" w:type="dxa"/>
          </w:tcPr>
          <w:p w14:paraId="3B6A92A4" w14:textId="73428564" w:rsidR="00223FB3" w:rsidRPr="008532AD" w:rsidRDefault="0028189E" w:rsidP="0030178A">
            <w:pPr>
              <w:rPr>
                <w:rFonts w:cstheme="minorHAnsi"/>
                <w:b/>
                <w:bCs/>
                <w:sz w:val="20"/>
                <w:szCs w:val="20"/>
              </w:rPr>
            </w:pPr>
            <w:r w:rsidRPr="008532AD">
              <w:rPr>
                <w:rFonts w:cstheme="minorHAnsi"/>
                <w:sz w:val="20"/>
                <w:szCs w:val="20"/>
              </w:rPr>
              <w:t xml:space="preserve">Imagine you are resting by the side of a </w:t>
            </w:r>
            <w:r w:rsidRPr="008532AD">
              <w:rPr>
                <w:rFonts w:cstheme="minorHAnsi"/>
                <w:b/>
                <w:bCs/>
                <w:sz w:val="20"/>
                <w:szCs w:val="20"/>
              </w:rPr>
              <w:t>gently flowing stream watching the water flow.</w:t>
            </w:r>
            <w:r w:rsidR="008532AD">
              <w:rPr>
                <w:rFonts w:cstheme="minorHAnsi"/>
                <w:b/>
                <w:bCs/>
                <w:sz w:val="20"/>
                <w:szCs w:val="20"/>
              </w:rPr>
              <w:t xml:space="preserve"> </w:t>
            </w:r>
            <w:r w:rsidR="008532AD" w:rsidRPr="008532AD">
              <w:rPr>
                <w:rFonts w:cstheme="minorHAnsi"/>
                <w:sz w:val="20"/>
                <w:szCs w:val="20"/>
              </w:rPr>
              <w:t>(with image)</w:t>
            </w:r>
          </w:p>
        </w:tc>
      </w:tr>
      <w:tr w:rsidR="00223FB3" w:rsidRPr="008532AD" w14:paraId="3C25FF60" w14:textId="77777777" w:rsidTr="00223FB3">
        <w:tc>
          <w:tcPr>
            <w:tcW w:w="6975" w:type="dxa"/>
          </w:tcPr>
          <w:p w14:paraId="01C31B26" w14:textId="0D06B91E" w:rsidR="00223FB3" w:rsidRPr="008532AD" w:rsidRDefault="00223FB3" w:rsidP="0030178A">
            <w:pPr>
              <w:rPr>
                <w:rFonts w:cstheme="minorHAnsi"/>
                <w:sz w:val="20"/>
                <w:szCs w:val="20"/>
              </w:rPr>
            </w:pPr>
            <w:r w:rsidRPr="008532AD">
              <w:rPr>
                <w:rFonts w:cstheme="minorHAnsi"/>
                <w:b/>
                <w:bCs/>
                <w:sz w:val="20"/>
                <w:szCs w:val="20"/>
              </w:rPr>
              <w:t>Focus on the stream</w:t>
            </w:r>
            <w:r w:rsidRPr="008532AD">
              <w:rPr>
                <w:rFonts w:cstheme="minorHAnsi"/>
                <w:sz w:val="20"/>
                <w:szCs w:val="20"/>
              </w:rPr>
              <w:t>, the sound of the water and other ambiance, the physical sensations, and anything else that comes to mind.</w:t>
            </w:r>
            <w:r w:rsidR="008532AD">
              <w:rPr>
                <w:rFonts w:cstheme="minorHAnsi"/>
                <w:sz w:val="20"/>
                <w:szCs w:val="20"/>
              </w:rPr>
              <w:t xml:space="preserve"> </w:t>
            </w:r>
            <w:r w:rsidR="008532AD" w:rsidRPr="008532AD">
              <w:rPr>
                <w:rFonts w:cstheme="minorHAnsi"/>
                <w:sz w:val="20"/>
                <w:szCs w:val="20"/>
              </w:rPr>
              <w:t>(with image)</w:t>
            </w:r>
          </w:p>
        </w:tc>
        <w:tc>
          <w:tcPr>
            <w:tcW w:w="6975" w:type="dxa"/>
          </w:tcPr>
          <w:p w14:paraId="34F528AB" w14:textId="2FE8B223" w:rsidR="00223FB3" w:rsidRPr="008532AD" w:rsidRDefault="0028189E" w:rsidP="0030178A">
            <w:pPr>
              <w:rPr>
                <w:rFonts w:cstheme="minorHAnsi"/>
                <w:sz w:val="20"/>
                <w:szCs w:val="20"/>
              </w:rPr>
            </w:pPr>
            <w:r w:rsidRPr="008532AD">
              <w:rPr>
                <w:rFonts w:cstheme="minorHAnsi"/>
                <w:b/>
                <w:bCs/>
                <w:sz w:val="20"/>
                <w:szCs w:val="20"/>
              </w:rPr>
              <w:t>Focus on the stream</w:t>
            </w:r>
            <w:r w:rsidRPr="008532AD">
              <w:rPr>
                <w:rFonts w:cstheme="minorHAnsi"/>
                <w:sz w:val="20"/>
                <w:szCs w:val="20"/>
              </w:rPr>
              <w:t>, the sound of the water and other ambiance, the physical sensations, and anything else that comes to mind.</w:t>
            </w:r>
            <w:r w:rsidR="008532AD">
              <w:rPr>
                <w:rFonts w:cstheme="minorHAnsi"/>
                <w:sz w:val="20"/>
                <w:szCs w:val="20"/>
              </w:rPr>
              <w:t xml:space="preserve"> </w:t>
            </w:r>
            <w:r w:rsidR="008532AD" w:rsidRPr="008532AD">
              <w:rPr>
                <w:rFonts w:cstheme="minorHAnsi"/>
                <w:sz w:val="20"/>
                <w:szCs w:val="20"/>
              </w:rPr>
              <w:t>(with image)</w:t>
            </w:r>
          </w:p>
        </w:tc>
      </w:tr>
      <w:tr w:rsidR="00223FB3" w:rsidRPr="008532AD" w14:paraId="0F8911D1" w14:textId="77777777" w:rsidTr="00223FB3">
        <w:tc>
          <w:tcPr>
            <w:tcW w:w="6975" w:type="dxa"/>
          </w:tcPr>
          <w:p w14:paraId="0AEA8DEC" w14:textId="35100625" w:rsidR="00223FB3" w:rsidRPr="008532AD" w:rsidRDefault="00223FB3" w:rsidP="0030178A">
            <w:pPr>
              <w:rPr>
                <w:rFonts w:cstheme="minorHAnsi"/>
                <w:sz w:val="20"/>
                <w:szCs w:val="20"/>
              </w:rPr>
            </w:pPr>
            <w:r w:rsidRPr="008532AD">
              <w:rPr>
                <w:rFonts w:cstheme="minorHAnsi"/>
                <w:sz w:val="20"/>
                <w:szCs w:val="20"/>
              </w:rPr>
              <w:t xml:space="preserve">Imagine that there are </w:t>
            </w:r>
            <w:r w:rsidRPr="008532AD">
              <w:rPr>
                <w:rFonts w:cstheme="minorHAnsi"/>
                <w:b/>
                <w:bCs/>
                <w:sz w:val="20"/>
                <w:szCs w:val="20"/>
              </w:rPr>
              <w:t>leaves</w:t>
            </w:r>
            <w:r w:rsidRPr="008532AD">
              <w:rPr>
                <w:rFonts w:cstheme="minorHAnsi"/>
                <w:sz w:val="20"/>
                <w:szCs w:val="20"/>
              </w:rPr>
              <w:t xml:space="preserve"> from trees, of all different shapes, sizes, and </w:t>
            </w:r>
            <w:proofErr w:type="spellStart"/>
            <w:r w:rsidRPr="008532AD">
              <w:rPr>
                <w:rFonts w:cstheme="minorHAnsi"/>
                <w:sz w:val="20"/>
                <w:szCs w:val="20"/>
              </w:rPr>
              <w:t>colors</w:t>
            </w:r>
            <w:proofErr w:type="spellEnd"/>
            <w:r w:rsidRPr="008532AD">
              <w:rPr>
                <w:rFonts w:cstheme="minorHAnsi"/>
                <w:sz w:val="20"/>
                <w:szCs w:val="20"/>
              </w:rPr>
              <w:t xml:space="preserve">, </w:t>
            </w:r>
            <w:r w:rsidRPr="008532AD">
              <w:rPr>
                <w:rFonts w:cstheme="minorHAnsi"/>
                <w:b/>
                <w:bCs/>
                <w:sz w:val="20"/>
                <w:szCs w:val="20"/>
              </w:rPr>
              <w:t>floating past on the stream</w:t>
            </w:r>
            <w:r w:rsidRPr="008532AD">
              <w:rPr>
                <w:rFonts w:cstheme="minorHAnsi"/>
                <w:sz w:val="20"/>
                <w:szCs w:val="20"/>
              </w:rPr>
              <w:t xml:space="preserve"> and you are just watching the leaves float on the stream.</w:t>
            </w:r>
            <w:r w:rsidR="008532AD">
              <w:rPr>
                <w:rFonts w:cstheme="minorHAnsi"/>
                <w:sz w:val="20"/>
                <w:szCs w:val="20"/>
              </w:rPr>
              <w:t xml:space="preserve"> </w:t>
            </w:r>
            <w:r w:rsidR="008532AD" w:rsidRPr="008532AD">
              <w:rPr>
                <w:rFonts w:cstheme="minorHAnsi"/>
                <w:sz w:val="20"/>
                <w:szCs w:val="20"/>
              </w:rPr>
              <w:t>(with image)</w:t>
            </w:r>
          </w:p>
        </w:tc>
        <w:tc>
          <w:tcPr>
            <w:tcW w:w="6975" w:type="dxa"/>
          </w:tcPr>
          <w:p w14:paraId="635358F8" w14:textId="20B64623" w:rsidR="00FD350D" w:rsidRPr="008532AD" w:rsidRDefault="0028189E" w:rsidP="0030178A">
            <w:pPr>
              <w:rPr>
                <w:rFonts w:cstheme="minorHAnsi"/>
                <w:sz w:val="20"/>
                <w:szCs w:val="20"/>
              </w:rPr>
            </w:pPr>
            <w:r w:rsidRPr="008532AD">
              <w:rPr>
                <w:rFonts w:cstheme="minorHAnsi"/>
                <w:sz w:val="20"/>
                <w:szCs w:val="20"/>
              </w:rPr>
              <w:t xml:space="preserve">Imagine that there are </w:t>
            </w:r>
            <w:r w:rsidRPr="008532AD">
              <w:rPr>
                <w:rFonts w:cstheme="minorHAnsi"/>
                <w:b/>
                <w:bCs/>
                <w:sz w:val="20"/>
                <w:szCs w:val="20"/>
              </w:rPr>
              <w:t>leaves</w:t>
            </w:r>
            <w:r w:rsidRPr="008532AD">
              <w:rPr>
                <w:rFonts w:cstheme="minorHAnsi"/>
                <w:sz w:val="20"/>
                <w:szCs w:val="20"/>
              </w:rPr>
              <w:t xml:space="preserve"> from trees, of all different shapes, sizes, and </w:t>
            </w:r>
            <w:proofErr w:type="spellStart"/>
            <w:r w:rsidRPr="008532AD">
              <w:rPr>
                <w:rFonts w:cstheme="minorHAnsi"/>
                <w:sz w:val="20"/>
                <w:szCs w:val="20"/>
              </w:rPr>
              <w:t>colors</w:t>
            </w:r>
            <w:proofErr w:type="spellEnd"/>
            <w:r w:rsidRPr="008532AD">
              <w:rPr>
                <w:rFonts w:cstheme="minorHAnsi"/>
                <w:sz w:val="20"/>
                <w:szCs w:val="20"/>
              </w:rPr>
              <w:t xml:space="preserve">, </w:t>
            </w:r>
            <w:r w:rsidRPr="008532AD">
              <w:rPr>
                <w:rFonts w:cstheme="minorHAnsi"/>
                <w:b/>
                <w:bCs/>
                <w:sz w:val="20"/>
                <w:szCs w:val="20"/>
              </w:rPr>
              <w:t>floating past on the stream</w:t>
            </w:r>
            <w:r w:rsidRPr="008532AD">
              <w:rPr>
                <w:rFonts w:cstheme="minorHAnsi"/>
                <w:sz w:val="20"/>
                <w:szCs w:val="20"/>
              </w:rPr>
              <w:t xml:space="preserve"> and you are just watching the leaves float on the stream</w:t>
            </w:r>
            <w:r w:rsidR="00FD350D" w:rsidRPr="008532AD">
              <w:rPr>
                <w:rFonts w:cstheme="minorHAnsi"/>
                <w:sz w:val="20"/>
                <w:szCs w:val="20"/>
              </w:rPr>
              <w:t>.</w:t>
            </w:r>
            <w:r w:rsidR="008532AD">
              <w:rPr>
                <w:rFonts w:cstheme="minorHAnsi"/>
                <w:sz w:val="20"/>
                <w:szCs w:val="20"/>
              </w:rPr>
              <w:t xml:space="preserve"> </w:t>
            </w:r>
            <w:r w:rsidR="008532AD" w:rsidRPr="008532AD">
              <w:rPr>
                <w:rFonts w:cstheme="minorHAnsi"/>
                <w:sz w:val="20"/>
                <w:szCs w:val="20"/>
              </w:rPr>
              <w:t>(with image)</w:t>
            </w:r>
          </w:p>
        </w:tc>
      </w:tr>
      <w:tr w:rsidR="00223FB3" w:rsidRPr="008532AD" w14:paraId="2C22CA9D" w14:textId="77777777" w:rsidTr="00223FB3">
        <w:tc>
          <w:tcPr>
            <w:tcW w:w="6975" w:type="dxa"/>
          </w:tcPr>
          <w:p w14:paraId="7DD17B31" w14:textId="171ED4A7" w:rsidR="00223FB3" w:rsidRPr="008532AD" w:rsidRDefault="00223FB3" w:rsidP="0030178A">
            <w:pPr>
              <w:rPr>
                <w:rFonts w:cstheme="minorHAnsi"/>
                <w:sz w:val="20"/>
                <w:szCs w:val="20"/>
              </w:rPr>
            </w:pPr>
            <w:r w:rsidRPr="008532AD">
              <w:rPr>
                <w:rFonts w:cstheme="minorHAnsi"/>
                <w:sz w:val="20"/>
                <w:szCs w:val="20"/>
              </w:rPr>
              <w:t xml:space="preserve">The </w:t>
            </w:r>
            <w:r w:rsidRPr="008532AD">
              <w:rPr>
                <w:rFonts w:cstheme="minorHAnsi"/>
                <w:b/>
                <w:bCs/>
                <w:sz w:val="20"/>
                <w:szCs w:val="20"/>
              </w:rPr>
              <w:t>stream does not stop</w:t>
            </w:r>
            <w:r w:rsidRPr="008532AD">
              <w:rPr>
                <w:rFonts w:cstheme="minorHAnsi"/>
                <w:sz w:val="20"/>
                <w:szCs w:val="20"/>
              </w:rPr>
              <w:t>, it goes on continuously,</w:t>
            </w:r>
            <w:r w:rsidR="00FD350D" w:rsidRPr="008532AD">
              <w:rPr>
                <w:rFonts w:cstheme="minorHAnsi"/>
                <w:sz w:val="20"/>
                <w:szCs w:val="20"/>
              </w:rPr>
              <w:t xml:space="preserve"> </w:t>
            </w:r>
            <w:r w:rsidRPr="008532AD">
              <w:rPr>
                <w:rFonts w:cstheme="minorHAnsi"/>
                <w:sz w:val="20"/>
                <w:szCs w:val="20"/>
              </w:rPr>
              <w:t>and the water can easily carry the leaves down/away.</w:t>
            </w:r>
            <w:r w:rsidR="008532AD">
              <w:rPr>
                <w:rFonts w:cstheme="minorHAnsi"/>
                <w:sz w:val="20"/>
                <w:szCs w:val="20"/>
              </w:rPr>
              <w:t xml:space="preserve"> </w:t>
            </w:r>
            <w:r w:rsidR="008532AD" w:rsidRPr="008532AD">
              <w:rPr>
                <w:rFonts w:cstheme="minorHAnsi"/>
                <w:sz w:val="20"/>
                <w:szCs w:val="20"/>
              </w:rPr>
              <w:t>(with image)</w:t>
            </w:r>
          </w:p>
        </w:tc>
        <w:tc>
          <w:tcPr>
            <w:tcW w:w="6975" w:type="dxa"/>
          </w:tcPr>
          <w:p w14:paraId="687002A8" w14:textId="2B17D534" w:rsidR="00223FB3" w:rsidRPr="008532AD" w:rsidRDefault="0028189E" w:rsidP="0030178A">
            <w:pPr>
              <w:rPr>
                <w:rFonts w:cstheme="minorHAnsi"/>
                <w:sz w:val="20"/>
                <w:szCs w:val="20"/>
              </w:rPr>
            </w:pPr>
            <w:r w:rsidRPr="008532AD">
              <w:rPr>
                <w:rFonts w:cstheme="minorHAnsi"/>
                <w:sz w:val="20"/>
                <w:szCs w:val="20"/>
              </w:rPr>
              <w:t xml:space="preserve">The </w:t>
            </w:r>
            <w:r w:rsidRPr="008532AD">
              <w:rPr>
                <w:rFonts w:cstheme="minorHAnsi"/>
                <w:b/>
                <w:bCs/>
                <w:sz w:val="20"/>
                <w:szCs w:val="20"/>
              </w:rPr>
              <w:t>stream does not stop</w:t>
            </w:r>
            <w:r w:rsidRPr="008532AD">
              <w:rPr>
                <w:rFonts w:cstheme="minorHAnsi"/>
                <w:sz w:val="20"/>
                <w:szCs w:val="20"/>
              </w:rPr>
              <w:t>, it goes on continuously,</w:t>
            </w:r>
            <w:r w:rsidR="00FD350D" w:rsidRPr="008532AD">
              <w:rPr>
                <w:rFonts w:cstheme="minorHAnsi"/>
                <w:sz w:val="20"/>
                <w:szCs w:val="20"/>
              </w:rPr>
              <w:t xml:space="preserve"> </w:t>
            </w:r>
            <w:r w:rsidRPr="008532AD">
              <w:rPr>
                <w:rFonts w:cstheme="minorHAnsi"/>
                <w:sz w:val="20"/>
                <w:szCs w:val="20"/>
              </w:rPr>
              <w:t>and the water can easily carry the leaves down/away.</w:t>
            </w:r>
            <w:r w:rsidR="008532AD">
              <w:rPr>
                <w:rFonts w:cstheme="minorHAnsi"/>
                <w:sz w:val="20"/>
                <w:szCs w:val="20"/>
              </w:rPr>
              <w:t xml:space="preserve"> </w:t>
            </w:r>
            <w:r w:rsidR="008532AD" w:rsidRPr="008532AD">
              <w:rPr>
                <w:rFonts w:cstheme="minorHAnsi"/>
                <w:sz w:val="20"/>
                <w:szCs w:val="20"/>
              </w:rPr>
              <w:t>(with image)</w:t>
            </w:r>
          </w:p>
        </w:tc>
      </w:tr>
      <w:tr w:rsidR="00223FB3" w:rsidRPr="008532AD" w14:paraId="29D01EE3" w14:textId="77777777" w:rsidTr="00223FB3">
        <w:tc>
          <w:tcPr>
            <w:tcW w:w="6975" w:type="dxa"/>
          </w:tcPr>
          <w:p w14:paraId="34FAE6F0" w14:textId="51211207" w:rsidR="00223FB3" w:rsidRPr="008532AD" w:rsidRDefault="00223FB3"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Now try to be aware of your emotions and thoughts.</w:t>
            </w:r>
          </w:p>
        </w:tc>
        <w:tc>
          <w:tcPr>
            <w:tcW w:w="6975" w:type="dxa"/>
          </w:tcPr>
          <w:p w14:paraId="187A6061" w14:textId="5E0BD3D7" w:rsidR="00223FB3" w:rsidRPr="008532AD" w:rsidRDefault="008532AD" w:rsidP="0030178A">
            <w:pPr>
              <w:pStyle w:val="Heading2"/>
              <w:spacing w:before="0" w:beforeAutospacing="0" w:after="0" w:afterAutospacing="0"/>
              <w:rPr>
                <w:rFonts w:asciiTheme="minorHAnsi" w:hAnsiTheme="minorHAnsi" w:cstheme="minorHAnsi"/>
                <w:sz w:val="20"/>
                <w:szCs w:val="20"/>
              </w:rPr>
            </w:pPr>
            <w:bookmarkStart w:id="29" w:name="OLE_LINK43"/>
            <w:bookmarkStart w:id="30" w:name="OLE_LINK44"/>
            <w:r>
              <w:rPr>
                <w:rFonts w:asciiTheme="minorHAnsi" w:hAnsiTheme="minorHAnsi" w:cstheme="minorHAnsi"/>
                <w:sz w:val="20"/>
                <w:szCs w:val="20"/>
              </w:rPr>
              <w:t>Now keep thinking</w:t>
            </w:r>
            <w:r w:rsidR="0028189E" w:rsidRPr="008532AD">
              <w:rPr>
                <w:rFonts w:asciiTheme="minorHAnsi" w:hAnsiTheme="minorHAnsi" w:cstheme="minorHAnsi"/>
                <w:sz w:val="20"/>
                <w:szCs w:val="20"/>
              </w:rPr>
              <w:t xml:space="preserve"> of the river and try to relax.</w:t>
            </w:r>
            <w:bookmarkEnd w:id="29"/>
            <w:bookmarkEnd w:id="30"/>
          </w:p>
        </w:tc>
      </w:tr>
      <w:tr w:rsidR="00223FB3" w:rsidRPr="008532AD" w14:paraId="613C9500" w14:textId="77777777" w:rsidTr="00223FB3">
        <w:tc>
          <w:tcPr>
            <w:tcW w:w="6975" w:type="dxa"/>
          </w:tcPr>
          <w:p w14:paraId="3DCC2BD2" w14:textId="20D2910F" w:rsidR="00223FB3" w:rsidRPr="008532AD" w:rsidRDefault="00223FB3" w:rsidP="0030178A">
            <w:pPr>
              <w:rPr>
                <w:rFonts w:cstheme="minorHAnsi"/>
                <w:sz w:val="20"/>
                <w:szCs w:val="20"/>
              </w:rPr>
            </w:pPr>
            <w:r w:rsidRPr="008532AD">
              <w:rPr>
                <w:rFonts w:cstheme="minorHAnsi"/>
                <w:sz w:val="20"/>
                <w:szCs w:val="20"/>
              </w:rPr>
              <w:t>When an emotion or thought comes up, imagine you</w:t>
            </w:r>
            <w:r w:rsidR="0028189E" w:rsidRPr="008532AD">
              <w:rPr>
                <w:rFonts w:cstheme="minorHAnsi"/>
                <w:sz w:val="20"/>
                <w:szCs w:val="20"/>
              </w:rPr>
              <w:t xml:space="preserve"> </w:t>
            </w:r>
            <w:bookmarkStart w:id="31" w:name="OLE_LINK7"/>
            <w:bookmarkStart w:id="32" w:name="OLE_LINK8"/>
            <w:r w:rsidRPr="008532AD">
              <w:rPr>
                <w:rFonts w:cstheme="minorHAnsi"/>
                <w:b/>
                <w:bCs/>
                <w:sz w:val="20"/>
                <w:szCs w:val="20"/>
              </w:rPr>
              <w:t xml:space="preserve">place </w:t>
            </w:r>
            <w:ins w:id="33" w:author="Huys, Quentin" w:date="2022-09-06T16:25:00Z">
              <w:r w:rsidR="00565F6E">
                <w:rPr>
                  <w:rFonts w:cstheme="minorHAnsi"/>
                  <w:b/>
                  <w:bCs/>
                  <w:sz w:val="20"/>
                  <w:szCs w:val="20"/>
                </w:rPr>
                <w:t>the thought</w:t>
              </w:r>
            </w:ins>
            <w:del w:id="34" w:author="Huys, Quentin" w:date="2022-09-06T16:24:00Z">
              <w:r w:rsidRPr="008532AD" w:rsidDel="00565F6E">
                <w:rPr>
                  <w:rFonts w:cstheme="minorHAnsi"/>
                  <w:b/>
                  <w:bCs/>
                  <w:sz w:val="20"/>
                  <w:szCs w:val="20"/>
                </w:rPr>
                <w:delText>it</w:delText>
              </w:r>
            </w:del>
            <w:r w:rsidRPr="008532AD">
              <w:rPr>
                <w:rFonts w:cstheme="minorHAnsi"/>
                <w:b/>
                <w:bCs/>
                <w:sz w:val="20"/>
                <w:szCs w:val="20"/>
              </w:rPr>
              <w:t xml:space="preserve"> on </w:t>
            </w:r>
            <w:ins w:id="35" w:author="Huys, Quentin" w:date="2022-09-06T16:25:00Z">
              <w:r w:rsidR="00565F6E">
                <w:rPr>
                  <w:rFonts w:cstheme="minorHAnsi"/>
                  <w:b/>
                  <w:bCs/>
                  <w:sz w:val="20"/>
                  <w:szCs w:val="20"/>
                </w:rPr>
                <w:t xml:space="preserve">one of </w:t>
              </w:r>
            </w:ins>
            <w:r w:rsidRPr="008532AD">
              <w:rPr>
                <w:rFonts w:cstheme="minorHAnsi"/>
                <w:b/>
                <w:bCs/>
                <w:sz w:val="20"/>
                <w:szCs w:val="20"/>
              </w:rPr>
              <w:t>those leaves</w:t>
            </w:r>
            <w:bookmarkEnd w:id="31"/>
            <w:bookmarkEnd w:id="32"/>
            <w:r w:rsidR="0028189E" w:rsidRPr="008532AD">
              <w:rPr>
                <w:rFonts w:cstheme="minorHAnsi"/>
                <w:b/>
                <w:bCs/>
                <w:sz w:val="20"/>
                <w:szCs w:val="20"/>
              </w:rPr>
              <w:t xml:space="preserve"> </w:t>
            </w:r>
            <w:r w:rsidRPr="008532AD">
              <w:rPr>
                <w:rFonts w:cstheme="minorHAnsi"/>
                <w:sz w:val="20"/>
                <w:szCs w:val="20"/>
              </w:rPr>
              <w:t xml:space="preserve">and </w:t>
            </w:r>
            <w:ins w:id="36" w:author="Huys, Quentin" w:date="2022-09-06T16:25:00Z">
              <w:r w:rsidR="00565F6E">
                <w:rPr>
                  <w:rFonts w:cstheme="minorHAnsi"/>
                  <w:sz w:val="20"/>
                  <w:szCs w:val="20"/>
                </w:rPr>
                <w:t xml:space="preserve">that </w:t>
              </w:r>
            </w:ins>
            <w:r w:rsidRPr="008532AD">
              <w:rPr>
                <w:rFonts w:cstheme="minorHAnsi"/>
                <w:sz w:val="20"/>
                <w:szCs w:val="20"/>
              </w:rPr>
              <w:t xml:space="preserve">you </w:t>
            </w:r>
            <w:del w:id="37" w:author="Huys, Quentin" w:date="2022-09-06T16:25:00Z">
              <w:r w:rsidRPr="008532AD" w:rsidDel="00565F6E">
                <w:rPr>
                  <w:rFonts w:cstheme="minorHAnsi"/>
                  <w:sz w:val="20"/>
                  <w:szCs w:val="20"/>
                </w:rPr>
                <w:delText xml:space="preserve">are </w:delText>
              </w:r>
            </w:del>
            <w:r w:rsidRPr="008532AD">
              <w:rPr>
                <w:rFonts w:cstheme="minorHAnsi"/>
                <w:sz w:val="20"/>
                <w:szCs w:val="20"/>
              </w:rPr>
              <w:t>watching the leave</w:t>
            </w:r>
            <w:del w:id="38" w:author="Huys, Quentin" w:date="2022-09-06T16:25:00Z">
              <w:r w:rsidRPr="008532AD" w:rsidDel="00565F6E">
                <w:rPr>
                  <w:rFonts w:cstheme="minorHAnsi"/>
                  <w:sz w:val="20"/>
                  <w:szCs w:val="20"/>
                </w:rPr>
                <w:delText>s -</w:delText>
              </w:r>
            </w:del>
            <w:r w:rsidRPr="008532AD">
              <w:rPr>
                <w:rFonts w:cstheme="minorHAnsi"/>
                <w:sz w:val="20"/>
                <w:szCs w:val="20"/>
              </w:rPr>
              <w:t xml:space="preserve"> </w:t>
            </w:r>
            <w:r w:rsidRPr="008532AD">
              <w:rPr>
                <w:rFonts w:cstheme="minorHAnsi"/>
                <w:b/>
                <w:bCs/>
                <w:sz w:val="20"/>
                <w:szCs w:val="20"/>
              </w:rPr>
              <w:t>carrying your emotion or thought</w:t>
            </w:r>
            <w:ins w:id="39" w:author="Huys, Quentin" w:date="2022-09-06T16:25:00Z">
              <w:r w:rsidR="00565F6E">
                <w:rPr>
                  <w:rFonts w:cstheme="minorHAnsi"/>
                  <w:b/>
                  <w:bCs/>
                  <w:sz w:val="20"/>
                  <w:szCs w:val="20"/>
                </w:rPr>
                <w:t xml:space="preserve"> </w:t>
              </w:r>
              <w:bookmarkStart w:id="40" w:name="OLE_LINK9"/>
              <w:bookmarkStart w:id="41" w:name="OLE_LINK10"/>
              <w:r w:rsidR="00565F6E">
                <w:rPr>
                  <w:rFonts w:cstheme="minorHAnsi"/>
                  <w:b/>
                  <w:bCs/>
                  <w:sz w:val="20"/>
                  <w:szCs w:val="20"/>
                </w:rPr>
                <w:t>away, disappearing behind a corner or in the distance</w:t>
              </w:r>
            </w:ins>
            <w:del w:id="42" w:author="Huys, Quentin" w:date="2022-09-06T16:25:00Z">
              <w:r w:rsidRPr="008532AD" w:rsidDel="00565F6E">
                <w:rPr>
                  <w:rFonts w:cstheme="minorHAnsi"/>
                  <w:b/>
                  <w:bCs/>
                  <w:sz w:val="20"/>
                  <w:szCs w:val="20"/>
                </w:rPr>
                <w:delText xml:space="preserve"> </w:delText>
              </w:r>
              <w:r w:rsidRPr="008532AD" w:rsidDel="00565F6E">
                <w:rPr>
                  <w:rFonts w:cstheme="minorHAnsi"/>
                  <w:sz w:val="20"/>
                  <w:szCs w:val="20"/>
                </w:rPr>
                <w:delText>- floating by</w:delText>
              </w:r>
            </w:del>
            <w:r w:rsidRPr="008532AD">
              <w:rPr>
                <w:rFonts w:cstheme="minorHAnsi"/>
                <w:sz w:val="20"/>
                <w:szCs w:val="20"/>
              </w:rPr>
              <w:t>.</w:t>
            </w:r>
            <w:bookmarkEnd w:id="40"/>
            <w:bookmarkEnd w:id="41"/>
          </w:p>
        </w:tc>
        <w:tc>
          <w:tcPr>
            <w:tcW w:w="6975" w:type="dxa"/>
          </w:tcPr>
          <w:p w14:paraId="5CB9DC12" w14:textId="54515C51" w:rsidR="00223FB3" w:rsidRPr="008532AD" w:rsidRDefault="0028189E" w:rsidP="0030178A">
            <w:pPr>
              <w:rPr>
                <w:rFonts w:cstheme="minorHAnsi"/>
                <w:sz w:val="20"/>
                <w:szCs w:val="20"/>
              </w:rPr>
            </w:pPr>
            <w:bookmarkStart w:id="43" w:name="OLE_LINK45"/>
            <w:bookmarkStart w:id="44" w:name="OLE_LINK46"/>
            <w:r w:rsidRPr="008532AD">
              <w:rPr>
                <w:rFonts w:cstheme="minorHAnsi"/>
                <w:sz w:val="20"/>
                <w:szCs w:val="20"/>
              </w:rPr>
              <w:t>Imagine you are standing next to</w:t>
            </w:r>
            <w:r w:rsidR="00FD350D" w:rsidRPr="008532AD">
              <w:rPr>
                <w:rFonts w:cstheme="minorHAnsi"/>
                <w:sz w:val="20"/>
                <w:szCs w:val="20"/>
              </w:rPr>
              <w:t xml:space="preserve"> the</w:t>
            </w:r>
            <w:r w:rsidRPr="008532AD">
              <w:rPr>
                <w:rFonts w:cstheme="minorHAnsi"/>
                <w:sz w:val="20"/>
                <w:szCs w:val="20"/>
              </w:rPr>
              <w:t xml:space="preserve"> </w:t>
            </w:r>
            <w:r w:rsidR="00FD350D" w:rsidRPr="008532AD">
              <w:rPr>
                <w:rFonts w:cstheme="minorHAnsi"/>
                <w:sz w:val="20"/>
                <w:szCs w:val="20"/>
              </w:rPr>
              <w:t>river,</w:t>
            </w:r>
            <w:r w:rsidRPr="008532AD">
              <w:rPr>
                <w:rFonts w:cstheme="minorHAnsi"/>
                <w:b/>
                <w:bCs/>
                <w:sz w:val="20"/>
                <w:szCs w:val="20"/>
              </w:rPr>
              <w:t xml:space="preserve"> </w:t>
            </w:r>
            <w:r w:rsidRPr="008532AD">
              <w:rPr>
                <w:rFonts w:cstheme="minorHAnsi"/>
                <w:sz w:val="20"/>
                <w:szCs w:val="20"/>
              </w:rPr>
              <w:t xml:space="preserve">and </w:t>
            </w:r>
            <w:r w:rsidR="00FD350D" w:rsidRPr="008532AD">
              <w:rPr>
                <w:rFonts w:cstheme="minorHAnsi"/>
                <w:sz w:val="20"/>
                <w:szCs w:val="20"/>
              </w:rPr>
              <w:t xml:space="preserve">you are </w:t>
            </w:r>
            <w:r w:rsidRPr="008532AD">
              <w:rPr>
                <w:rFonts w:cstheme="minorHAnsi"/>
                <w:sz w:val="20"/>
                <w:szCs w:val="20"/>
              </w:rPr>
              <w:t>watching the leaves floating by</w:t>
            </w:r>
            <w:ins w:id="45" w:author="Huys, Quentin" w:date="2022-09-06T16:26:00Z">
              <w:r w:rsidR="00565F6E">
                <w:rPr>
                  <w:rFonts w:cstheme="minorHAnsi"/>
                  <w:sz w:val="20"/>
                  <w:szCs w:val="20"/>
                </w:rPr>
                <w:t xml:space="preserve">, passing in front of you and then disappearing in the distance. </w:t>
              </w:r>
            </w:ins>
            <w:bookmarkEnd w:id="43"/>
            <w:bookmarkEnd w:id="44"/>
            <w:del w:id="46" w:author="Huys, Quentin" w:date="2022-09-06T16:26:00Z">
              <w:r w:rsidRPr="008532AD" w:rsidDel="00565F6E">
                <w:rPr>
                  <w:rFonts w:cstheme="minorHAnsi"/>
                  <w:sz w:val="20"/>
                  <w:szCs w:val="20"/>
                </w:rPr>
                <w:delText>.</w:delText>
              </w:r>
            </w:del>
          </w:p>
        </w:tc>
      </w:tr>
      <w:tr w:rsidR="00223FB3" w:rsidRPr="008532AD" w14:paraId="470F195D" w14:textId="77777777" w:rsidTr="00223FB3">
        <w:tc>
          <w:tcPr>
            <w:tcW w:w="6975" w:type="dxa"/>
          </w:tcPr>
          <w:p w14:paraId="7E155C7F" w14:textId="77777777" w:rsidR="00565F6E" w:rsidRDefault="00565F6E" w:rsidP="0030178A">
            <w:pPr>
              <w:rPr>
                <w:ins w:id="47" w:author="Huys, Quentin" w:date="2022-09-06T16:27:00Z"/>
                <w:rFonts w:cstheme="minorHAnsi"/>
                <w:sz w:val="20"/>
                <w:szCs w:val="20"/>
              </w:rPr>
            </w:pPr>
            <w:bookmarkStart w:id="48" w:name="OLE_LINK11"/>
            <w:bookmarkStart w:id="49" w:name="OLE_LINK12"/>
            <w:ins w:id="50" w:author="Huys, Quentin" w:date="2022-09-06T16:27:00Z">
              <w:r>
                <w:rPr>
                  <w:rFonts w:cstheme="minorHAnsi"/>
                  <w:sz w:val="20"/>
                  <w:szCs w:val="20"/>
                </w:rPr>
                <w:lastRenderedPageBreak/>
                <w:t xml:space="preserve">Some of the clips you are about to see are likely to elicit emotions. </w:t>
              </w:r>
            </w:ins>
          </w:p>
          <w:bookmarkEnd w:id="48"/>
          <w:bookmarkEnd w:id="49"/>
          <w:p w14:paraId="1D0E7142" w14:textId="77777777" w:rsidR="00565F6E" w:rsidRDefault="00565F6E" w:rsidP="0030178A">
            <w:pPr>
              <w:rPr>
                <w:ins w:id="51" w:author="Huys, Quentin" w:date="2022-09-06T16:27:00Z"/>
                <w:rFonts w:cstheme="minorHAnsi"/>
                <w:sz w:val="20"/>
                <w:szCs w:val="20"/>
              </w:rPr>
            </w:pPr>
          </w:p>
          <w:p w14:paraId="1B1991CE" w14:textId="24F0E0C7" w:rsidR="00223FB3" w:rsidRPr="008532AD" w:rsidRDefault="00223FB3" w:rsidP="0030178A">
            <w:pPr>
              <w:rPr>
                <w:rFonts w:cstheme="minorHAnsi"/>
                <w:sz w:val="20"/>
                <w:szCs w:val="20"/>
              </w:rPr>
            </w:pPr>
            <w:r w:rsidRPr="008532AD">
              <w:rPr>
                <w:rFonts w:cstheme="minorHAnsi"/>
                <w:sz w:val="20"/>
                <w:szCs w:val="20"/>
              </w:rPr>
              <w:t xml:space="preserve">When </w:t>
            </w:r>
            <w:del w:id="52" w:author="Huys, Quentin" w:date="2022-09-06T16:27:00Z">
              <w:r w:rsidRPr="008532AD" w:rsidDel="00565F6E">
                <w:rPr>
                  <w:rFonts w:cstheme="minorHAnsi"/>
                  <w:sz w:val="20"/>
                  <w:szCs w:val="20"/>
                </w:rPr>
                <w:delText>the video clips elicit</w:delText>
              </w:r>
            </w:del>
            <w:ins w:id="53" w:author="Huys, Quentin" w:date="2022-09-06T16:27:00Z">
              <w:r w:rsidR="00565F6E">
                <w:rPr>
                  <w:rFonts w:cstheme="minorHAnsi"/>
                  <w:sz w:val="20"/>
                  <w:szCs w:val="20"/>
                </w:rPr>
                <w:t>the emotions</w:t>
              </w:r>
            </w:ins>
            <w:ins w:id="54" w:author="Huys, Quentin" w:date="2022-09-06T16:28:00Z">
              <w:r w:rsidR="00565F6E">
                <w:rPr>
                  <w:rFonts w:cstheme="minorHAnsi"/>
                  <w:sz w:val="20"/>
                  <w:szCs w:val="20"/>
                </w:rPr>
                <w:t xml:space="preserve"> start to</w:t>
              </w:r>
            </w:ins>
            <w:ins w:id="55" w:author="Huys, Quentin" w:date="2022-09-06T16:27:00Z">
              <w:r w:rsidR="00565F6E">
                <w:rPr>
                  <w:rFonts w:cstheme="minorHAnsi"/>
                  <w:sz w:val="20"/>
                  <w:szCs w:val="20"/>
                </w:rPr>
                <w:t xml:space="preserve"> com</w:t>
              </w:r>
            </w:ins>
            <w:ins w:id="56" w:author="Huys, Quentin" w:date="2022-09-06T16:28:00Z">
              <w:r w:rsidR="00565F6E">
                <w:rPr>
                  <w:rFonts w:cstheme="minorHAnsi"/>
                  <w:sz w:val="20"/>
                  <w:szCs w:val="20"/>
                </w:rPr>
                <w:t>e</w:t>
              </w:r>
            </w:ins>
            <w:del w:id="57" w:author="Huys, Quentin" w:date="2022-09-06T16:27:00Z">
              <w:r w:rsidRPr="008532AD" w:rsidDel="00565F6E">
                <w:rPr>
                  <w:rFonts w:cstheme="minorHAnsi"/>
                  <w:sz w:val="20"/>
                  <w:szCs w:val="20"/>
                </w:rPr>
                <w:delText xml:space="preserve"> emotions</w:delText>
              </w:r>
            </w:del>
            <w:r w:rsidRPr="008532AD">
              <w:rPr>
                <w:rFonts w:cstheme="minorHAnsi"/>
                <w:sz w:val="20"/>
                <w:szCs w:val="20"/>
              </w:rPr>
              <w:t xml:space="preserve">, </w:t>
            </w:r>
            <w:ins w:id="58" w:author="Huys, Quentin" w:date="2022-09-06T16:26:00Z">
              <w:r w:rsidR="00565F6E">
                <w:rPr>
                  <w:rFonts w:cstheme="minorHAnsi"/>
                  <w:sz w:val="20"/>
                  <w:szCs w:val="20"/>
                </w:rPr>
                <w:t xml:space="preserve">try to </w:t>
              </w:r>
            </w:ins>
            <w:r w:rsidRPr="008532AD">
              <w:rPr>
                <w:rFonts w:cstheme="minorHAnsi"/>
                <w:b/>
                <w:bCs/>
                <w:sz w:val="20"/>
                <w:szCs w:val="20"/>
              </w:rPr>
              <w:t>notice them without</w:t>
            </w:r>
            <w:r w:rsidR="00FD350D" w:rsidRPr="008532AD">
              <w:rPr>
                <w:rFonts w:cstheme="minorHAnsi"/>
                <w:b/>
                <w:bCs/>
                <w:sz w:val="20"/>
                <w:szCs w:val="20"/>
              </w:rPr>
              <w:t xml:space="preserve"> </w:t>
            </w:r>
            <w:r w:rsidRPr="008532AD">
              <w:rPr>
                <w:rFonts w:cstheme="minorHAnsi"/>
                <w:b/>
                <w:bCs/>
                <w:sz w:val="20"/>
                <w:szCs w:val="20"/>
              </w:rPr>
              <w:t>judgment.</w:t>
            </w:r>
            <w:r w:rsidRPr="008532AD">
              <w:rPr>
                <w:rFonts w:cstheme="minorHAnsi"/>
                <w:sz w:val="20"/>
                <w:szCs w:val="20"/>
              </w:rPr>
              <w:br/>
            </w:r>
            <w:r w:rsidRPr="008532AD">
              <w:rPr>
                <w:rFonts w:cstheme="minorHAnsi"/>
                <w:sz w:val="20"/>
                <w:szCs w:val="20"/>
              </w:rPr>
              <w:br/>
            </w:r>
            <w:del w:id="59" w:author="Huys, Quentin" w:date="2022-09-06T16:26:00Z">
              <w:r w:rsidRPr="008532AD" w:rsidDel="00565F6E">
                <w:rPr>
                  <w:rFonts w:cstheme="minorHAnsi"/>
                  <w:sz w:val="20"/>
                  <w:szCs w:val="20"/>
                </w:rPr>
                <w:delText xml:space="preserve">Emotions will intensify with each video clip. </w:delText>
              </w:r>
            </w:del>
            <w:r w:rsidRPr="008532AD">
              <w:rPr>
                <w:rFonts w:cstheme="minorHAnsi"/>
                <w:sz w:val="20"/>
                <w:szCs w:val="20"/>
              </w:rPr>
              <w:t>Try to feel them, allow them to come, and then also allow them to go again, like the leaves floating past.</w:t>
            </w:r>
          </w:p>
        </w:tc>
        <w:tc>
          <w:tcPr>
            <w:tcW w:w="6975" w:type="dxa"/>
          </w:tcPr>
          <w:p w14:paraId="3EFB3AE4" w14:textId="53881CDE" w:rsidR="00223FB3" w:rsidRPr="006C03AC" w:rsidRDefault="006C03AC" w:rsidP="0030178A">
            <w:pPr>
              <w:rPr>
                <w:rFonts w:cstheme="minorHAnsi"/>
                <w:i/>
                <w:iCs/>
                <w:sz w:val="20"/>
                <w:szCs w:val="20"/>
              </w:rPr>
            </w:pPr>
            <w:r w:rsidRPr="006C03AC">
              <w:rPr>
                <w:rFonts w:cstheme="minorHAnsi"/>
                <w:i/>
                <w:iCs/>
                <w:sz w:val="20"/>
                <w:szCs w:val="20"/>
                <w:highlight w:val="yellow"/>
              </w:rPr>
              <w:t>no text</w:t>
            </w:r>
          </w:p>
        </w:tc>
      </w:tr>
      <w:tr w:rsidR="00223FB3" w:rsidRPr="008532AD" w14:paraId="65FB8A8F" w14:textId="77777777" w:rsidTr="00223FB3">
        <w:tc>
          <w:tcPr>
            <w:tcW w:w="6975" w:type="dxa"/>
          </w:tcPr>
          <w:p w14:paraId="31AB8812" w14:textId="77777777" w:rsidR="0028189E" w:rsidRPr="008532AD" w:rsidRDefault="00223FB3" w:rsidP="0030178A">
            <w:pPr>
              <w:rPr>
                <w:rFonts w:cstheme="minorHAnsi"/>
                <w:sz w:val="20"/>
                <w:szCs w:val="20"/>
              </w:rPr>
            </w:pPr>
            <w:r w:rsidRPr="008532AD">
              <w:rPr>
                <w:rFonts w:cstheme="minorHAnsi"/>
                <w:sz w:val="20"/>
                <w:szCs w:val="20"/>
              </w:rPr>
              <w:t xml:space="preserve">Try to treat </w:t>
            </w:r>
            <w:proofErr w:type="gramStart"/>
            <w:r w:rsidRPr="008532AD">
              <w:rPr>
                <w:rFonts w:cstheme="minorHAnsi"/>
                <w:sz w:val="20"/>
                <w:szCs w:val="20"/>
              </w:rPr>
              <w:t>all of</w:t>
            </w:r>
            <w:proofErr w:type="gramEnd"/>
            <w:r w:rsidRPr="008532AD">
              <w:rPr>
                <w:rFonts w:cstheme="minorHAnsi"/>
                <w:sz w:val="20"/>
                <w:szCs w:val="20"/>
              </w:rPr>
              <w:t xml:space="preserve"> your emotions the same, whether comfortable or uncomfortable.</w:t>
            </w:r>
          </w:p>
          <w:p w14:paraId="6D73AF49" w14:textId="0263ACF6" w:rsidR="00223FB3" w:rsidRPr="008532AD" w:rsidRDefault="00223FB3" w:rsidP="0030178A">
            <w:pPr>
              <w:rPr>
                <w:rFonts w:cstheme="minorHAnsi"/>
                <w:sz w:val="20"/>
                <w:szCs w:val="20"/>
              </w:rPr>
            </w:pPr>
            <w:r w:rsidRPr="008532AD">
              <w:rPr>
                <w:rFonts w:cstheme="minorHAnsi"/>
                <w:sz w:val="20"/>
                <w:szCs w:val="20"/>
              </w:rPr>
              <w:br/>
            </w:r>
            <w:r w:rsidRPr="008532AD">
              <w:rPr>
                <w:rFonts w:cstheme="minorHAnsi"/>
                <w:b/>
                <w:bCs/>
                <w:sz w:val="20"/>
                <w:szCs w:val="20"/>
              </w:rPr>
              <w:t>The goal is to become aware of your emotions — not to change or improve them.</w:t>
            </w:r>
            <w:ins w:id="60" w:author="Huys, Quentin" w:date="2022-09-06T16:28:00Z">
              <w:r w:rsidR="00322085">
                <w:rPr>
                  <w:rFonts w:cstheme="minorHAnsi"/>
                  <w:b/>
                  <w:bCs/>
                  <w:sz w:val="20"/>
                  <w:szCs w:val="20"/>
                </w:rPr>
                <w:t xml:space="preserve"> </w:t>
              </w:r>
              <w:bookmarkStart w:id="61" w:name="OLE_LINK13"/>
              <w:bookmarkStart w:id="62" w:name="OLE_LINK14"/>
              <w:r w:rsidR="00322085">
                <w:rPr>
                  <w:rFonts w:cstheme="minorHAnsi"/>
                  <w:b/>
                  <w:bCs/>
                  <w:sz w:val="20"/>
                  <w:szCs w:val="20"/>
                </w:rPr>
                <w:t xml:space="preserve">Allow them to come, and then to go again. </w:t>
              </w:r>
            </w:ins>
            <w:bookmarkEnd w:id="61"/>
            <w:bookmarkEnd w:id="62"/>
          </w:p>
        </w:tc>
        <w:tc>
          <w:tcPr>
            <w:tcW w:w="6975" w:type="dxa"/>
          </w:tcPr>
          <w:p w14:paraId="0A186C33" w14:textId="1D650773" w:rsidR="00223FB3" w:rsidRPr="006C03AC" w:rsidRDefault="006C03AC" w:rsidP="0030178A">
            <w:pPr>
              <w:rPr>
                <w:rFonts w:cstheme="minorHAnsi"/>
                <w:i/>
                <w:iCs/>
                <w:sz w:val="20"/>
                <w:szCs w:val="20"/>
                <w:highlight w:val="yellow"/>
              </w:rPr>
            </w:pPr>
            <w:r w:rsidRPr="006C03AC">
              <w:rPr>
                <w:rFonts w:cstheme="minorHAnsi"/>
                <w:i/>
                <w:iCs/>
                <w:sz w:val="20"/>
                <w:szCs w:val="20"/>
                <w:highlight w:val="yellow"/>
              </w:rPr>
              <w:t>no text</w:t>
            </w:r>
          </w:p>
        </w:tc>
      </w:tr>
      <w:tr w:rsidR="00223FB3" w:rsidRPr="008532AD" w14:paraId="29FADD3A" w14:textId="77777777" w:rsidTr="00223FB3">
        <w:tc>
          <w:tcPr>
            <w:tcW w:w="6975" w:type="dxa"/>
          </w:tcPr>
          <w:p w14:paraId="1BF2EF44" w14:textId="3F90155F" w:rsidR="00223FB3" w:rsidRPr="008532AD" w:rsidRDefault="00223FB3" w:rsidP="0030178A">
            <w:pPr>
              <w:rPr>
                <w:rFonts w:cstheme="minorHAnsi"/>
                <w:sz w:val="20"/>
                <w:szCs w:val="20"/>
              </w:rPr>
            </w:pPr>
            <w:del w:id="63" w:author="Huys, Quentin" w:date="2022-09-06T16:29:00Z">
              <w:r w:rsidRPr="008532AD" w:rsidDel="00322085">
                <w:rPr>
                  <w:rFonts w:cstheme="minorHAnsi"/>
                  <w:sz w:val="20"/>
                  <w:szCs w:val="20"/>
                </w:rPr>
                <w:delText xml:space="preserve">Thank you for walking through this exercise! </w:delText>
              </w:r>
            </w:del>
            <w:r w:rsidRPr="008532AD">
              <w:rPr>
                <w:rFonts w:cstheme="minorHAnsi"/>
                <w:sz w:val="20"/>
                <w:szCs w:val="20"/>
              </w:rPr>
              <w:br/>
            </w:r>
            <w:r w:rsidRPr="008532AD">
              <w:rPr>
                <w:rFonts w:cstheme="minorHAnsi"/>
                <w:sz w:val="20"/>
                <w:szCs w:val="20"/>
              </w:rPr>
              <w:br/>
              <w:t xml:space="preserve">Before you continue to the second part of watching video clips and </w:t>
            </w:r>
            <w:del w:id="64" w:author="Huys, Quentin" w:date="2022-09-06T16:28:00Z">
              <w:r w:rsidRPr="008532AD" w:rsidDel="00322085">
                <w:rPr>
                  <w:rFonts w:cstheme="minorHAnsi"/>
                  <w:sz w:val="20"/>
                  <w:szCs w:val="20"/>
                </w:rPr>
                <w:delText xml:space="preserve">indicating </w:delText>
              </w:r>
            </w:del>
            <w:ins w:id="65" w:author="Huys, Quentin" w:date="2022-09-06T16:28:00Z">
              <w:r w:rsidR="00322085">
                <w:rPr>
                  <w:rFonts w:cstheme="minorHAnsi"/>
                  <w:sz w:val="20"/>
                  <w:szCs w:val="20"/>
                </w:rPr>
                <w:t>reporting</w:t>
              </w:r>
              <w:r w:rsidR="00322085" w:rsidRPr="008532AD">
                <w:rPr>
                  <w:rFonts w:cstheme="minorHAnsi"/>
                  <w:sz w:val="20"/>
                  <w:szCs w:val="20"/>
                </w:rPr>
                <w:t xml:space="preserve"> </w:t>
              </w:r>
            </w:ins>
            <w:r w:rsidRPr="008532AD">
              <w:rPr>
                <w:rFonts w:cstheme="minorHAnsi"/>
                <w:sz w:val="20"/>
                <w:szCs w:val="20"/>
              </w:rPr>
              <w:t xml:space="preserve">your emotions, we will ask you to </w:t>
            </w:r>
            <w:r w:rsidRPr="008532AD">
              <w:rPr>
                <w:rFonts w:cstheme="minorHAnsi"/>
                <w:b/>
                <w:bCs/>
                <w:sz w:val="20"/>
                <w:szCs w:val="20"/>
              </w:rPr>
              <w:t>answer some quick questions</w:t>
            </w:r>
            <w:r w:rsidRPr="008532AD">
              <w:rPr>
                <w:rFonts w:cstheme="minorHAnsi"/>
                <w:sz w:val="20"/>
                <w:szCs w:val="20"/>
              </w:rPr>
              <w:t xml:space="preserve">. </w:t>
            </w:r>
            <w:r w:rsidRPr="008532AD">
              <w:rPr>
                <w:rFonts w:cstheme="minorHAnsi"/>
                <w:sz w:val="20"/>
                <w:szCs w:val="20"/>
              </w:rPr>
              <w:br/>
            </w:r>
            <w:r w:rsidRPr="008532AD">
              <w:rPr>
                <w:rFonts w:cstheme="minorHAnsi"/>
                <w:sz w:val="20"/>
                <w:szCs w:val="20"/>
              </w:rPr>
              <w:br/>
            </w:r>
            <w:del w:id="66" w:author="Huys, Quentin" w:date="2022-09-06T16:29:00Z">
              <w:r w:rsidRPr="008532AD" w:rsidDel="00322085">
                <w:rPr>
                  <w:rFonts w:cstheme="minorHAnsi"/>
                  <w:b/>
                  <w:bCs/>
                  <w:sz w:val="20"/>
                  <w:szCs w:val="20"/>
                </w:rPr>
                <w:delText>If you do not get all the questions right the first time, you will be routed back to the start of the instructions to try again.</w:delText>
              </w:r>
            </w:del>
            <w:bookmarkStart w:id="67" w:name="OLE_LINK47"/>
            <w:bookmarkStart w:id="68" w:name="OLE_LINK48"/>
            <w:ins w:id="69" w:author="Huys, Quentin" w:date="2022-09-06T16:29:00Z">
              <w:r w:rsidR="00322085">
                <w:rPr>
                  <w:rFonts w:cstheme="minorHAnsi"/>
                  <w:b/>
                  <w:bCs/>
                  <w:sz w:val="20"/>
                  <w:szCs w:val="20"/>
                </w:rPr>
                <w:t xml:space="preserve">It is important for us that you have understood these instructions and the aim of the next phase of the experiment. As such, if some answers are incorrect, we will ask you to read the instructions again. </w:t>
              </w:r>
            </w:ins>
            <w:r w:rsidRPr="008532AD">
              <w:rPr>
                <w:rFonts w:cstheme="minorHAnsi"/>
                <w:sz w:val="20"/>
                <w:szCs w:val="20"/>
              </w:rPr>
              <w:t xml:space="preserve"> </w:t>
            </w:r>
            <w:bookmarkEnd w:id="67"/>
            <w:bookmarkEnd w:id="68"/>
            <w:r w:rsidRPr="008532AD">
              <w:rPr>
                <w:rFonts w:cstheme="minorHAnsi"/>
                <w:sz w:val="20"/>
                <w:szCs w:val="20"/>
              </w:rPr>
              <w:br/>
            </w:r>
            <w:del w:id="70" w:author="Huys, Quentin" w:date="2022-09-06T16:29:00Z">
              <w:r w:rsidRPr="008532AD" w:rsidDel="00322085">
                <w:rPr>
                  <w:rFonts w:cstheme="minorHAnsi"/>
                  <w:sz w:val="20"/>
                  <w:szCs w:val="20"/>
                </w:rPr>
                <w:br/>
                <w:delText>This helps us make sure everything is completely clear before we get started!</w:delText>
              </w:r>
            </w:del>
          </w:p>
          <w:p w14:paraId="47D39D9F" w14:textId="77777777" w:rsidR="00223FB3" w:rsidRPr="008532AD" w:rsidRDefault="00223FB3" w:rsidP="0030178A">
            <w:pPr>
              <w:rPr>
                <w:rFonts w:cstheme="minorHAnsi"/>
                <w:sz w:val="20"/>
                <w:szCs w:val="20"/>
              </w:rPr>
            </w:pPr>
          </w:p>
        </w:tc>
        <w:tc>
          <w:tcPr>
            <w:tcW w:w="6975" w:type="dxa"/>
          </w:tcPr>
          <w:p w14:paraId="0ABE5F81" w14:textId="77777777" w:rsidR="00322085" w:rsidRDefault="00322085" w:rsidP="0030178A">
            <w:pPr>
              <w:rPr>
                <w:ins w:id="71" w:author="Huys, Quentin" w:date="2022-09-06T16:30:00Z"/>
                <w:rFonts w:cstheme="minorHAnsi"/>
                <w:sz w:val="20"/>
                <w:szCs w:val="20"/>
              </w:rPr>
            </w:pPr>
          </w:p>
          <w:p w14:paraId="12D3426E" w14:textId="77777777" w:rsidR="00322085" w:rsidRDefault="00322085" w:rsidP="0030178A">
            <w:pPr>
              <w:rPr>
                <w:ins w:id="72" w:author="Huys, Quentin" w:date="2022-09-06T16:30:00Z"/>
                <w:rFonts w:cstheme="minorHAnsi"/>
                <w:sz w:val="20"/>
                <w:szCs w:val="20"/>
              </w:rPr>
            </w:pPr>
          </w:p>
          <w:p w14:paraId="1C52A7C4" w14:textId="4462869E" w:rsidR="00223FB3" w:rsidRPr="008532AD" w:rsidRDefault="00322085" w:rsidP="0030178A">
            <w:pPr>
              <w:rPr>
                <w:rFonts w:cstheme="minorHAnsi"/>
                <w:sz w:val="20"/>
                <w:szCs w:val="20"/>
              </w:rPr>
            </w:pPr>
            <w:ins w:id="73" w:author="Huys, Quentin" w:date="2022-09-06T16:30:00Z">
              <w:r w:rsidRPr="008532AD">
                <w:rPr>
                  <w:rFonts w:cstheme="minorHAnsi"/>
                  <w:sz w:val="20"/>
                  <w:szCs w:val="20"/>
                </w:rPr>
                <w:t xml:space="preserve">Before you continue to the second part of watching video clips and </w:t>
              </w:r>
              <w:r>
                <w:rPr>
                  <w:rFonts w:cstheme="minorHAnsi"/>
                  <w:sz w:val="20"/>
                  <w:szCs w:val="20"/>
                </w:rPr>
                <w:t>reporting</w:t>
              </w:r>
              <w:r w:rsidRPr="008532AD">
                <w:rPr>
                  <w:rFonts w:cstheme="minorHAnsi"/>
                  <w:sz w:val="20"/>
                  <w:szCs w:val="20"/>
                </w:rPr>
                <w:t xml:space="preserve"> your emotions, we will ask you to </w:t>
              </w:r>
              <w:r w:rsidRPr="008532AD">
                <w:rPr>
                  <w:rFonts w:cstheme="minorHAnsi"/>
                  <w:b/>
                  <w:bCs/>
                  <w:sz w:val="20"/>
                  <w:szCs w:val="20"/>
                </w:rPr>
                <w:t>answer some quick questions</w:t>
              </w:r>
              <w:r w:rsidRPr="008532AD">
                <w:rPr>
                  <w:rFonts w:cstheme="minorHAnsi"/>
                  <w:sz w:val="20"/>
                  <w:szCs w:val="20"/>
                </w:rPr>
                <w:t xml:space="preserve">. </w:t>
              </w:r>
              <w:r w:rsidRPr="008532AD">
                <w:rPr>
                  <w:rFonts w:cstheme="minorHAnsi"/>
                  <w:sz w:val="20"/>
                  <w:szCs w:val="20"/>
                </w:rPr>
                <w:br/>
              </w:r>
              <w:r w:rsidRPr="008532AD">
                <w:rPr>
                  <w:rFonts w:cstheme="minorHAnsi"/>
                  <w:sz w:val="20"/>
                  <w:szCs w:val="20"/>
                </w:rPr>
                <w:br/>
              </w:r>
              <w:r>
                <w:rPr>
                  <w:rFonts w:cstheme="minorHAnsi"/>
                  <w:b/>
                  <w:bCs/>
                  <w:sz w:val="20"/>
                  <w:szCs w:val="20"/>
                </w:rPr>
                <w:t xml:space="preserve">It is important for us that you have understood these instructions and the aim of the next phase of the experiment. As such, if some answers are incorrect, we will ask you to read the instructions again. </w:t>
              </w:r>
              <w:r w:rsidRPr="008532AD">
                <w:rPr>
                  <w:rFonts w:cstheme="minorHAnsi"/>
                  <w:sz w:val="20"/>
                  <w:szCs w:val="20"/>
                </w:rPr>
                <w:t xml:space="preserve"> </w:t>
              </w:r>
              <w:r w:rsidRPr="008532AD">
                <w:rPr>
                  <w:rFonts w:cstheme="minorHAnsi"/>
                  <w:sz w:val="20"/>
                  <w:szCs w:val="20"/>
                </w:rPr>
                <w:br/>
              </w:r>
            </w:ins>
            <w:del w:id="74" w:author="Huys, Quentin" w:date="2022-09-06T16:30:00Z">
              <w:r w:rsidR="00FD350D" w:rsidRPr="008532AD" w:rsidDel="00322085">
                <w:rPr>
                  <w:rFonts w:cstheme="minorHAnsi"/>
                  <w:sz w:val="20"/>
                  <w:szCs w:val="20"/>
                </w:rPr>
                <w:delText xml:space="preserve">Thank you for walking through this exercise! </w:delText>
              </w:r>
              <w:r w:rsidR="00FD350D" w:rsidRPr="008532AD" w:rsidDel="00322085">
                <w:rPr>
                  <w:rFonts w:cstheme="minorHAnsi"/>
                  <w:sz w:val="20"/>
                  <w:szCs w:val="20"/>
                </w:rPr>
                <w:br/>
              </w:r>
              <w:r w:rsidR="00FD350D" w:rsidRPr="008532AD" w:rsidDel="00322085">
                <w:rPr>
                  <w:rFonts w:cstheme="minorHAnsi"/>
                  <w:sz w:val="20"/>
                  <w:szCs w:val="20"/>
                </w:rPr>
                <w:br/>
                <w:delText xml:space="preserve">Before you continue to the second part of watching video clips and indicating your emotions, we will ask you to </w:delText>
              </w:r>
              <w:r w:rsidR="00FD350D" w:rsidRPr="008532AD" w:rsidDel="00322085">
                <w:rPr>
                  <w:rFonts w:cstheme="minorHAnsi"/>
                  <w:b/>
                  <w:bCs/>
                  <w:sz w:val="20"/>
                  <w:szCs w:val="20"/>
                </w:rPr>
                <w:delText>answer some quick questions</w:delText>
              </w:r>
              <w:r w:rsidR="00FD350D" w:rsidRPr="008532AD" w:rsidDel="00322085">
                <w:rPr>
                  <w:rFonts w:cstheme="minorHAnsi"/>
                  <w:sz w:val="20"/>
                  <w:szCs w:val="20"/>
                </w:rPr>
                <w:delText xml:space="preserve">. </w:delText>
              </w:r>
              <w:r w:rsidR="00FD350D" w:rsidRPr="008532AD" w:rsidDel="00322085">
                <w:rPr>
                  <w:rFonts w:cstheme="minorHAnsi"/>
                  <w:sz w:val="20"/>
                  <w:szCs w:val="20"/>
                </w:rPr>
                <w:br/>
              </w:r>
              <w:r w:rsidR="00FD350D" w:rsidRPr="008532AD" w:rsidDel="00322085">
                <w:rPr>
                  <w:rFonts w:cstheme="minorHAnsi"/>
                  <w:sz w:val="20"/>
                  <w:szCs w:val="20"/>
                </w:rPr>
                <w:br/>
              </w:r>
              <w:r w:rsidR="00FD350D" w:rsidRPr="008532AD" w:rsidDel="00322085">
                <w:rPr>
                  <w:rFonts w:cstheme="minorHAnsi"/>
                  <w:b/>
                  <w:bCs/>
                  <w:sz w:val="20"/>
                  <w:szCs w:val="20"/>
                </w:rPr>
                <w:delText>If you do not get all the questions right the first time, you will be routed back to the start of the relaxation phase.</w:delText>
              </w:r>
              <w:r w:rsidR="00FD350D" w:rsidRPr="008532AD" w:rsidDel="00322085">
                <w:rPr>
                  <w:rFonts w:cstheme="minorHAnsi"/>
                  <w:sz w:val="20"/>
                  <w:szCs w:val="20"/>
                </w:rPr>
                <w:delText xml:space="preserve"> </w:delText>
              </w:r>
              <w:r w:rsidR="00FD350D" w:rsidRPr="008532AD" w:rsidDel="00322085">
                <w:rPr>
                  <w:rFonts w:cstheme="minorHAnsi"/>
                  <w:sz w:val="20"/>
                  <w:szCs w:val="20"/>
                </w:rPr>
                <w:br/>
              </w:r>
              <w:r w:rsidR="00FD350D" w:rsidRPr="008532AD" w:rsidDel="00322085">
                <w:rPr>
                  <w:rFonts w:cstheme="minorHAnsi"/>
                  <w:sz w:val="20"/>
                  <w:szCs w:val="20"/>
                </w:rPr>
                <w:br/>
                <w:delText xml:space="preserve">This helps us make sure </w:delText>
              </w:r>
              <w:r w:rsidR="009B18A0" w:rsidDel="00322085">
                <w:rPr>
                  <w:rFonts w:cstheme="minorHAnsi"/>
                  <w:sz w:val="20"/>
                  <w:szCs w:val="20"/>
                </w:rPr>
                <w:delText>you were paying attention</w:delText>
              </w:r>
              <w:r w:rsidR="00FD350D" w:rsidRPr="008532AD" w:rsidDel="00322085">
                <w:rPr>
                  <w:rFonts w:cstheme="minorHAnsi"/>
                  <w:sz w:val="20"/>
                  <w:szCs w:val="20"/>
                </w:rPr>
                <w:delText>!</w:delText>
              </w:r>
            </w:del>
          </w:p>
        </w:tc>
      </w:tr>
      <w:tr w:rsidR="00223FB3" w:rsidRPr="008532AD" w14:paraId="705021F0" w14:textId="77777777" w:rsidTr="00223FB3">
        <w:tc>
          <w:tcPr>
            <w:tcW w:w="6975" w:type="dxa"/>
          </w:tcPr>
          <w:p w14:paraId="39F8482A" w14:textId="77777777" w:rsidR="00223FB3" w:rsidRPr="008532AD" w:rsidRDefault="00223FB3" w:rsidP="0030178A">
            <w:pPr>
              <w:pStyle w:val="jspsych-survey-multi-choice-text"/>
              <w:spacing w:before="0" w:beforeAutospacing="0" w:after="0" w:afterAutospacing="0"/>
              <w:rPr>
                <w:rFonts w:asciiTheme="minorHAnsi" w:hAnsiTheme="minorHAnsi" w:cstheme="minorHAnsi"/>
                <w:sz w:val="20"/>
                <w:szCs w:val="20"/>
              </w:rPr>
            </w:pPr>
            <w:r w:rsidRPr="008532AD">
              <w:rPr>
                <w:rFonts w:asciiTheme="minorHAnsi" w:hAnsiTheme="minorHAnsi" w:cstheme="minorHAnsi"/>
                <w:b/>
                <w:bCs/>
                <w:sz w:val="20"/>
                <w:szCs w:val="20"/>
              </w:rPr>
              <w:t>1. The idea of the "Leaves on the Stream" is to...</w:t>
            </w:r>
            <w:r w:rsidRPr="008532AD">
              <w:rPr>
                <w:rStyle w:val="required"/>
                <w:rFonts w:asciiTheme="minorHAnsi" w:hAnsiTheme="minorHAnsi" w:cstheme="minorHAnsi"/>
                <w:sz w:val="20"/>
                <w:szCs w:val="20"/>
              </w:rPr>
              <w:t>*</w:t>
            </w:r>
          </w:p>
          <w:p w14:paraId="04F536C6" w14:textId="77777777" w:rsidR="00223FB3" w:rsidRPr="008532AD" w:rsidRDefault="00223FB3" w:rsidP="0030178A">
            <w:pPr>
              <w:rPr>
                <w:rFonts w:cstheme="minorHAnsi"/>
                <w:sz w:val="20"/>
                <w:szCs w:val="20"/>
              </w:rPr>
            </w:pPr>
            <w:r w:rsidRPr="008532AD">
              <w:rPr>
                <w:rFonts w:cstheme="minorHAnsi"/>
                <w:sz w:val="20"/>
                <w:szCs w:val="20"/>
              </w:rPr>
              <w:t>A) observe emotions getting stuck like leaves being trapped in a stream whirlpool.</w:t>
            </w:r>
          </w:p>
          <w:p w14:paraId="4E42F04B" w14:textId="77777777" w:rsidR="00223FB3" w:rsidRPr="008532AD" w:rsidRDefault="00223FB3" w:rsidP="0030178A">
            <w:pPr>
              <w:rPr>
                <w:rFonts w:cstheme="minorHAnsi"/>
                <w:sz w:val="20"/>
                <w:szCs w:val="20"/>
              </w:rPr>
            </w:pPr>
            <w:r w:rsidRPr="008532AD">
              <w:rPr>
                <w:rFonts w:cstheme="minorHAnsi"/>
                <w:sz w:val="20"/>
                <w:szCs w:val="20"/>
              </w:rPr>
              <w:t>B) ignore emotions and focus on your breathing.</w:t>
            </w:r>
          </w:p>
          <w:p w14:paraId="79094715" w14:textId="532EBB23" w:rsidR="00223FB3" w:rsidRDefault="00223FB3" w:rsidP="0030178A">
            <w:pPr>
              <w:rPr>
                <w:rFonts w:cstheme="minorHAnsi"/>
                <w:sz w:val="20"/>
                <w:szCs w:val="20"/>
              </w:rPr>
            </w:pPr>
            <w:r w:rsidRPr="008532AD">
              <w:rPr>
                <w:rFonts w:cstheme="minorHAnsi"/>
                <w:sz w:val="20"/>
                <w:szCs w:val="20"/>
              </w:rPr>
              <w:t>C) observe emotions passing like leaves floating by on a stream.</w:t>
            </w:r>
          </w:p>
          <w:p w14:paraId="42CE11F8" w14:textId="77777777" w:rsidR="001138CC" w:rsidRPr="008532AD" w:rsidRDefault="001138CC" w:rsidP="0030178A">
            <w:pPr>
              <w:rPr>
                <w:rFonts w:cstheme="minorHAnsi"/>
                <w:sz w:val="20"/>
                <w:szCs w:val="20"/>
              </w:rPr>
            </w:pPr>
          </w:p>
          <w:p w14:paraId="73F8E8A9" w14:textId="77777777" w:rsidR="00223FB3" w:rsidRPr="008532AD" w:rsidRDefault="00223FB3" w:rsidP="0030178A">
            <w:pPr>
              <w:pStyle w:val="jspsych-survey-multi-choice-text"/>
              <w:spacing w:before="0" w:beforeAutospacing="0" w:after="0" w:afterAutospacing="0"/>
              <w:rPr>
                <w:rFonts w:asciiTheme="minorHAnsi" w:hAnsiTheme="minorHAnsi" w:cstheme="minorHAnsi"/>
                <w:sz w:val="20"/>
                <w:szCs w:val="20"/>
              </w:rPr>
            </w:pPr>
            <w:r w:rsidRPr="008532AD">
              <w:rPr>
                <w:rFonts w:asciiTheme="minorHAnsi" w:hAnsiTheme="minorHAnsi" w:cstheme="minorHAnsi"/>
                <w:b/>
                <w:bCs/>
                <w:sz w:val="20"/>
                <w:szCs w:val="20"/>
              </w:rPr>
              <w:t>2. There are different ways to deal with your emotions. For this study, I should...</w:t>
            </w:r>
            <w:r w:rsidRPr="008532AD">
              <w:rPr>
                <w:rStyle w:val="required"/>
                <w:rFonts w:asciiTheme="minorHAnsi" w:hAnsiTheme="minorHAnsi" w:cstheme="minorHAnsi"/>
                <w:sz w:val="20"/>
                <w:szCs w:val="20"/>
              </w:rPr>
              <w:t>*</w:t>
            </w:r>
          </w:p>
          <w:p w14:paraId="2F029B4C" w14:textId="77777777" w:rsidR="00223FB3" w:rsidRPr="008532AD" w:rsidRDefault="00223FB3" w:rsidP="0030178A">
            <w:pPr>
              <w:rPr>
                <w:rFonts w:cstheme="minorHAnsi"/>
                <w:sz w:val="20"/>
                <w:szCs w:val="20"/>
              </w:rPr>
            </w:pPr>
            <w:r w:rsidRPr="008532AD">
              <w:rPr>
                <w:rFonts w:cstheme="minorHAnsi"/>
                <w:sz w:val="20"/>
                <w:szCs w:val="20"/>
              </w:rPr>
              <w:t>A) try to focus on my positive emotions and suppress negative emotions</w:t>
            </w:r>
          </w:p>
          <w:p w14:paraId="120C8ED9" w14:textId="77777777" w:rsidR="00223FB3" w:rsidRPr="008532AD" w:rsidRDefault="00223FB3" w:rsidP="0030178A">
            <w:pPr>
              <w:rPr>
                <w:rFonts w:cstheme="minorHAnsi"/>
                <w:sz w:val="20"/>
                <w:szCs w:val="20"/>
              </w:rPr>
            </w:pPr>
            <w:r w:rsidRPr="008532AD">
              <w:rPr>
                <w:rFonts w:cstheme="minorHAnsi"/>
                <w:sz w:val="20"/>
                <w:szCs w:val="20"/>
              </w:rPr>
              <w:t>B) try to observe my emotions and let them come and go.</w:t>
            </w:r>
          </w:p>
          <w:p w14:paraId="06D0E551" w14:textId="77777777" w:rsidR="00223FB3" w:rsidRPr="008532AD" w:rsidRDefault="00223FB3" w:rsidP="0030178A">
            <w:pPr>
              <w:rPr>
                <w:rFonts w:cstheme="minorHAnsi"/>
                <w:sz w:val="20"/>
                <w:szCs w:val="20"/>
              </w:rPr>
            </w:pPr>
            <w:r w:rsidRPr="008532AD">
              <w:rPr>
                <w:rFonts w:cstheme="minorHAnsi"/>
                <w:sz w:val="20"/>
                <w:szCs w:val="20"/>
              </w:rPr>
              <w:t>C) try to get sucked in by my emotions.</w:t>
            </w:r>
          </w:p>
          <w:p w14:paraId="2D9D86C9" w14:textId="77777777" w:rsidR="00223FB3" w:rsidRPr="008532AD" w:rsidRDefault="00223FB3" w:rsidP="0030178A">
            <w:pPr>
              <w:rPr>
                <w:rFonts w:cstheme="minorHAnsi"/>
                <w:sz w:val="20"/>
                <w:szCs w:val="20"/>
              </w:rPr>
            </w:pPr>
          </w:p>
        </w:tc>
        <w:tc>
          <w:tcPr>
            <w:tcW w:w="6975" w:type="dxa"/>
          </w:tcPr>
          <w:p w14:paraId="6D36BC2B" w14:textId="0FF606B1" w:rsidR="00FD350D" w:rsidRPr="008532AD" w:rsidRDefault="00FD350D" w:rsidP="0030178A">
            <w:pPr>
              <w:pStyle w:val="jspsych-survey-multi-choice-text"/>
              <w:spacing w:before="0" w:beforeAutospacing="0" w:after="0" w:afterAutospacing="0"/>
              <w:rPr>
                <w:rFonts w:asciiTheme="minorHAnsi" w:hAnsiTheme="minorHAnsi" w:cstheme="minorHAnsi"/>
                <w:sz w:val="20"/>
                <w:szCs w:val="20"/>
              </w:rPr>
            </w:pPr>
            <w:r w:rsidRPr="008532AD">
              <w:rPr>
                <w:rFonts w:asciiTheme="minorHAnsi" w:hAnsiTheme="minorHAnsi" w:cstheme="minorHAnsi"/>
                <w:b/>
                <w:bCs/>
                <w:sz w:val="20"/>
                <w:szCs w:val="20"/>
              </w:rPr>
              <w:t xml:space="preserve">1. </w:t>
            </w:r>
            <w:bookmarkStart w:id="75" w:name="OLE_LINK23"/>
            <w:bookmarkStart w:id="76" w:name="OLE_LINK24"/>
            <w:r w:rsidRPr="008532AD">
              <w:rPr>
                <w:rFonts w:asciiTheme="minorHAnsi" w:hAnsiTheme="minorHAnsi" w:cstheme="minorHAnsi"/>
                <w:b/>
                <w:bCs/>
                <w:sz w:val="20"/>
                <w:szCs w:val="20"/>
              </w:rPr>
              <w:t>The relaxation phase included</w:t>
            </w:r>
            <w:bookmarkEnd w:id="75"/>
            <w:bookmarkEnd w:id="76"/>
            <w:r w:rsidRPr="008532AD">
              <w:rPr>
                <w:rFonts w:asciiTheme="minorHAnsi" w:hAnsiTheme="minorHAnsi" w:cstheme="minorHAnsi"/>
                <w:b/>
                <w:bCs/>
                <w:sz w:val="20"/>
                <w:szCs w:val="20"/>
              </w:rPr>
              <w:t>...</w:t>
            </w:r>
            <w:r w:rsidRPr="008532AD">
              <w:rPr>
                <w:rStyle w:val="required"/>
                <w:rFonts w:asciiTheme="minorHAnsi" w:hAnsiTheme="minorHAnsi" w:cstheme="minorHAnsi"/>
                <w:sz w:val="20"/>
                <w:szCs w:val="20"/>
              </w:rPr>
              <w:t>*</w:t>
            </w:r>
          </w:p>
          <w:p w14:paraId="67DDA432" w14:textId="6C9C8497" w:rsidR="00FD350D" w:rsidRPr="008532AD" w:rsidRDefault="00FD350D" w:rsidP="0030178A">
            <w:pPr>
              <w:rPr>
                <w:rFonts w:cstheme="minorHAnsi"/>
                <w:sz w:val="20"/>
                <w:szCs w:val="20"/>
              </w:rPr>
            </w:pPr>
            <w:r w:rsidRPr="008532AD">
              <w:rPr>
                <w:rFonts w:cstheme="minorHAnsi"/>
                <w:sz w:val="20"/>
                <w:szCs w:val="20"/>
              </w:rPr>
              <w:t xml:space="preserve">A) </w:t>
            </w:r>
            <w:bookmarkStart w:id="77" w:name="OLE_LINK27"/>
            <w:bookmarkStart w:id="78" w:name="OLE_LINK28"/>
            <w:r w:rsidR="008532AD" w:rsidRPr="008532AD">
              <w:rPr>
                <w:rFonts w:cstheme="minorHAnsi"/>
                <w:sz w:val="20"/>
                <w:szCs w:val="20"/>
              </w:rPr>
              <w:t xml:space="preserve">imagining </w:t>
            </w:r>
            <w:r w:rsidR="008532AD">
              <w:rPr>
                <w:rFonts w:cstheme="minorHAnsi"/>
                <w:sz w:val="20"/>
                <w:szCs w:val="20"/>
              </w:rPr>
              <w:t>laying</w:t>
            </w:r>
            <w:r w:rsidR="008532AD" w:rsidRPr="008532AD">
              <w:rPr>
                <w:rFonts w:cstheme="minorHAnsi"/>
                <w:sz w:val="20"/>
                <w:szCs w:val="20"/>
              </w:rPr>
              <w:t xml:space="preserve"> </w:t>
            </w:r>
            <w:r w:rsidR="008532AD">
              <w:rPr>
                <w:rFonts w:cstheme="minorHAnsi"/>
                <w:sz w:val="20"/>
                <w:szCs w:val="20"/>
              </w:rPr>
              <w:t xml:space="preserve">on a </w:t>
            </w:r>
            <w:r w:rsidR="008532AD" w:rsidRPr="008532AD">
              <w:rPr>
                <w:rFonts w:cstheme="minorHAnsi"/>
                <w:sz w:val="20"/>
                <w:szCs w:val="20"/>
              </w:rPr>
              <w:t>wide meadow</w:t>
            </w:r>
            <w:r w:rsidR="008532AD">
              <w:rPr>
                <w:rFonts w:cstheme="minorHAnsi"/>
                <w:sz w:val="20"/>
                <w:szCs w:val="20"/>
              </w:rPr>
              <w:t xml:space="preserve"> and looking into the sky.</w:t>
            </w:r>
            <w:bookmarkEnd w:id="77"/>
            <w:bookmarkEnd w:id="78"/>
          </w:p>
          <w:p w14:paraId="3CF105A1" w14:textId="1ECF338D" w:rsidR="00FD350D" w:rsidRPr="008532AD" w:rsidRDefault="00FD350D" w:rsidP="0030178A">
            <w:pPr>
              <w:rPr>
                <w:rFonts w:cstheme="minorHAnsi"/>
                <w:sz w:val="20"/>
                <w:szCs w:val="20"/>
              </w:rPr>
            </w:pPr>
            <w:r w:rsidRPr="008532AD">
              <w:rPr>
                <w:rFonts w:cstheme="minorHAnsi"/>
                <w:sz w:val="20"/>
                <w:szCs w:val="20"/>
              </w:rPr>
              <w:t xml:space="preserve">B) </w:t>
            </w:r>
            <w:bookmarkStart w:id="79" w:name="OLE_LINK29"/>
            <w:bookmarkStart w:id="80" w:name="OLE_LINK30"/>
            <w:r w:rsidRPr="008532AD">
              <w:rPr>
                <w:rFonts w:cstheme="minorHAnsi"/>
                <w:sz w:val="20"/>
                <w:szCs w:val="20"/>
              </w:rPr>
              <w:t xml:space="preserve">observing </w:t>
            </w:r>
            <w:r w:rsidR="00A64029">
              <w:rPr>
                <w:rFonts w:cstheme="minorHAnsi"/>
                <w:sz w:val="20"/>
                <w:szCs w:val="20"/>
              </w:rPr>
              <w:t>my</w:t>
            </w:r>
            <w:r w:rsidRPr="008532AD">
              <w:rPr>
                <w:rFonts w:cstheme="minorHAnsi"/>
                <w:sz w:val="20"/>
                <w:szCs w:val="20"/>
              </w:rPr>
              <w:t xml:space="preserve"> breathing.</w:t>
            </w:r>
            <w:bookmarkEnd w:id="79"/>
            <w:bookmarkEnd w:id="80"/>
          </w:p>
          <w:p w14:paraId="0571C7CF" w14:textId="2C681775" w:rsidR="00FD350D" w:rsidRDefault="00FD350D" w:rsidP="0030178A">
            <w:pPr>
              <w:rPr>
                <w:rFonts w:cstheme="minorHAnsi"/>
                <w:sz w:val="20"/>
                <w:szCs w:val="20"/>
              </w:rPr>
            </w:pPr>
            <w:bookmarkStart w:id="81" w:name="OLE_LINK31"/>
            <w:bookmarkStart w:id="82" w:name="OLE_LINK32"/>
            <w:r w:rsidRPr="008532AD">
              <w:rPr>
                <w:rFonts w:cstheme="minorHAnsi"/>
                <w:sz w:val="20"/>
                <w:szCs w:val="20"/>
              </w:rPr>
              <w:t xml:space="preserve">C) </w:t>
            </w:r>
            <w:r w:rsidR="008532AD" w:rsidRPr="008532AD">
              <w:rPr>
                <w:rFonts w:cstheme="minorHAnsi"/>
                <w:sz w:val="20"/>
                <w:szCs w:val="20"/>
              </w:rPr>
              <w:t>imagining standing next to a river</w:t>
            </w:r>
            <w:r w:rsidR="008532AD">
              <w:rPr>
                <w:rFonts w:cstheme="minorHAnsi"/>
                <w:sz w:val="20"/>
                <w:szCs w:val="20"/>
              </w:rPr>
              <w:t xml:space="preserve"> and watching leaves floating by</w:t>
            </w:r>
            <w:r w:rsidR="008532AD" w:rsidRPr="008532AD">
              <w:rPr>
                <w:rFonts w:cstheme="minorHAnsi"/>
                <w:sz w:val="20"/>
                <w:szCs w:val="20"/>
              </w:rPr>
              <w:t>.</w:t>
            </w:r>
          </w:p>
          <w:bookmarkEnd w:id="81"/>
          <w:bookmarkEnd w:id="82"/>
          <w:p w14:paraId="3058A13F" w14:textId="77777777" w:rsidR="001138CC" w:rsidRPr="008532AD" w:rsidRDefault="001138CC" w:rsidP="0030178A">
            <w:pPr>
              <w:rPr>
                <w:rFonts w:cstheme="minorHAnsi"/>
                <w:sz w:val="20"/>
                <w:szCs w:val="20"/>
              </w:rPr>
            </w:pPr>
          </w:p>
          <w:p w14:paraId="790B0D43" w14:textId="0D27E146" w:rsidR="00FD350D" w:rsidRPr="008532AD" w:rsidRDefault="00FD350D" w:rsidP="0030178A">
            <w:pPr>
              <w:pStyle w:val="jspsych-survey-multi-choice-text"/>
              <w:spacing w:before="0" w:beforeAutospacing="0" w:after="0" w:afterAutospacing="0"/>
              <w:rPr>
                <w:rFonts w:asciiTheme="minorHAnsi" w:hAnsiTheme="minorHAnsi" w:cstheme="minorHAnsi"/>
                <w:sz w:val="20"/>
                <w:szCs w:val="20"/>
              </w:rPr>
            </w:pPr>
            <w:r w:rsidRPr="008532AD">
              <w:rPr>
                <w:rFonts w:asciiTheme="minorHAnsi" w:hAnsiTheme="minorHAnsi" w:cstheme="minorHAnsi"/>
                <w:b/>
                <w:bCs/>
                <w:sz w:val="20"/>
                <w:szCs w:val="20"/>
              </w:rPr>
              <w:t xml:space="preserve">2. </w:t>
            </w:r>
            <w:bookmarkStart w:id="83" w:name="OLE_LINK25"/>
            <w:bookmarkStart w:id="84" w:name="OLE_LINK26"/>
            <w:r w:rsidR="001F2D13" w:rsidRPr="008532AD">
              <w:rPr>
                <w:rFonts w:asciiTheme="minorHAnsi" w:hAnsiTheme="minorHAnsi" w:cstheme="minorHAnsi"/>
                <w:b/>
                <w:bCs/>
                <w:sz w:val="20"/>
                <w:szCs w:val="20"/>
              </w:rPr>
              <w:t xml:space="preserve">What should </w:t>
            </w:r>
            <w:r w:rsidR="008532AD">
              <w:rPr>
                <w:rFonts w:asciiTheme="minorHAnsi" w:hAnsiTheme="minorHAnsi" w:cstheme="minorHAnsi"/>
                <w:b/>
                <w:bCs/>
                <w:sz w:val="20"/>
                <w:szCs w:val="20"/>
              </w:rPr>
              <w:t>I</w:t>
            </w:r>
            <w:r w:rsidR="001F2D13" w:rsidRPr="008532AD">
              <w:rPr>
                <w:rFonts w:asciiTheme="minorHAnsi" w:hAnsiTheme="minorHAnsi" w:cstheme="minorHAnsi"/>
                <w:b/>
                <w:bCs/>
                <w:sz w:val="20"/>
                <w:szCs w:val="20"/>
              </w:rPr>
              <w:t xml:space="preserve"> do during the next part of video clips</w:t>
            </w:r>
            <w:bookmarkEnd w:id="83"/>
            <w:bookmarkEnd w:id="84"/>
            <w:r w:rsidRPr="008532AD">
              <w:rPr>
                <w:rFonts w:asciiTheme="minorHAnsi" w:hAnsiTheme="minorHAnsi" w:cstheme="minorHAnsi"/>
                <w:b/>
                <w:bCs/>
                <w:sz w:val="20"/>
                <w:szCs w:val="20"/>
              </w:rPr>
              <w:t>...</w:t>
            </w:r>
            <w:r w:rsidRPr="008532AD">
              <w:rPr>
                <w:rStyle w:val="required"/>
                <w:rFonts w:asciiTheme="minorHAnsi" w:hAnsiTheme="minorHAnsi" w:cstheme="minorHAnsi"/>
                <w:sz w:val="20"/>
                <w:szCs w:val="20"/>
              </w:rPr>
              <w:t>*</w:t>
            </w:r>
          </w:p>
          <w:p w14:paraId="3808C4F7" w14:textId="58B5A4F4" w:rsidR="00FD350D" w:rsidRPr="008532AD" w:rsidRDefault="00FD350D" w:rsidP="0030178A">
            <w:pPr>
              <w:rPr>
                <w:rFonts w:cstheme="minorHAnsi"/>
                <w:sz w:val="20"/>
                <w:szCs w:val="20"/>
              </w:rPr>
            </w:pPr>
            <w:r w:rsidRPr="008532AD">
              <w:rPr>
                <w:rFonts w:cstheme="minorHAnsi"/>
                <w:sz w:val="20"/>
                <w:szCs w:val="20"/>
              </w:rPr>
              <w:t xml:space="preserve">A) </w:t>
            </w:r>
            <w:bookmarkStart w:id="85" w:name="OLE_LINK33"/>
            <w:bookmarkStart w:id="86" w:name="OLE_LINK34"/>
            <w:r w:rsidRPr="008532AD">
              <w:rPr>
                <w:rFonts w:cstheme="minorHAnsi"/>
                <w:sz w:val="20"/>
                <w:szCs w:val="20"/>
              </w:rPr>
              <w:t xml:space="preserve">try to </w:t>
            </w:r>
            <w:r w:rsidR="006C03AC">
              <w:rPr>
                <w:rFonts w:cstheme="minorHAnsi"/>
                <w:sz w:val="20"/>
                <w:szCs w:val="20"/>
              </w:rPr>
              <w:t>supress my emotions.</w:t>
            </w:r>
            <w:bookmarkEnd w:id="85"/>
            <w:bookmarkEnd w:id="86"/>
          </w:p>
          <w:p w14:paraId="43791ADC" w14:textId="09B83CFB" w:rsidR="00FD350D" w:rsidRPr="008532AD" w:rsidRDefault="00FD350D" w:rsidP="0030178A">
            <w:pPr>
              <w:rPr>
                <w:rFonts w:cstheme="minorHAnsi"/>
                <w:sz w:val="20"/>
                <w:szCs w:val="20"/>
              </w:rPr>
            </w:pPr>
            <w:r w:rsidRPr="008532AD">
              <w:rPr>
                <w:rFonts w:cstheme="minorHAnsi"/>
                <w:sz w:val="20"/>
                <w:szCs w:val="20"/>
              </w:rPr>
              <w:t xml:space="preserve">B) </w:t>
            </w:r>
            <w:bookmarkStart w:id="87" w:name="OLE_LINK35"/>
            <w:bookmarkStart w:id="88" w:name="OLE_LINK36"/>
            <w:r w:rsidR="001F2D13" w:rsidRPr="008532AD">
              <w:rPr>
                <w:rFonts w:cstheme="minorHAnsi"/>
                <w:sz w:val="20"/>
                <w:szCs w:val="20"/>
              </w:rPr>
              <w:t xml:space="preserve">keep doing what </w:t>
            </w:r>
            <w:r w:rsidR="008532AD">
              <w:rPr>
                <w:rFonts w:cstheme="minorHAnsi"/>
                <w:sz w:val="20"/>
                <w:szCs w:val="20"/>
              </w:rPr>
              <w:t>I</w:t>
            </w:r>
            <w:r w:rsidR="001F2D13" w:rsidRPr="008532AD">
              <w:rPr>
                <w:rFonts w:cstheme="minorHAnsi"/>
                <w:sz w:val="20"/>
                <w:szCs w:val="20"/>
              </w:rPr>
              <w:t xml:space="preserve"> have been doing so far</w:t>
            </w:r>
            <w:r w:rsidRPr="008532AD">
              <w:rPr>
                <w:rFonts w:cstheme="minorHAnsi"/>
                <w:sz w:val="20"/>
                <w:szCs w:val="20"/>
              </w:rPr>
              <w:t>.</w:t>
            </w:r>
            <w:bookmarkEnd w:id="87"/>
            <w:bookmarkEnd w:id="88"/>
          </w:p>
          <w:p w14:paraId="18084FAD" w14:textId="3E2A5C17" w:rsidR="00FD350D" w:rsidRPr="008532AD" w:rsidRDefault="00FD350D" w:rsidP="0030178A">
            <w:pPr>
              <w:rPr>
                <w:rFonts w:cstheme="minorHAnsi"/>
                <w:sz w:val="20"/>
                <w:szCs w:val="20"/>
              </w:rPr>
            </w:pPr>
            <w:r w:rsidRPr="008532AD">
              <w:rPr>
                <w:rFonts w:cstheme="minorHAnsi"/>
                <w:sz w:val="20"/>
                <w:szCs w:val="20"/>
              </w:rPr>
              <w:t xml:space="preserve">C) </w:t>
            </w:r>
            <w:bookmarkStart w:id="89" w:name="OLE_LINK37"/>
            <w:bookmarkStart w:id="90" w:name="OLE_LINK38"/>
            <w:r w:rsidRPr="008532AD">
              <w:rPr>
                <w:rFonts w:cstheme="minorHAnsi"/>
                <w:sz w:val="20"/>
                <w:szCs w:val="20"/>
              </w:rPr>
              <w:t xml:space="preserve">try to </w:t>
            </w:r>
            <w:r w:rsidR="006C03AC">
              <w:rPr>
                <w:rFonts w:cstheme="minorHAnsi"/>
                <w:sz w:val="20"/>
                <w:szCs w:val="20"/>
              </w:rPr>
              <w:t>remember the funniest video clip.</w:t>
            </w:r>
            <w:bookmarkEnd w:id="89"/>
            <w:bookmarkEnd w:id="90"/>
          </w:p>
          <w:p w14:paraId="0F48A0DE" w14:textId="77777777" w:rsidR="00223FB3" w:rsidRPr="008532AD" w:rsidRDefault="00223FB3" w:rsidP="0030178A">
            <w:pPr>
              <w:rPr>
                <w:rFonts w:cstheme="minorHAnsi"/>
                <w:sz w:val="20"/>
                <w:szCs w:val="20"/>
              </w:rPr>
            </w:pPr>
          </w:p>
        </w:tc>
      </w:tr>
      <w:tr w:rsidR="00223FB3" w:rsidRPr="008532AD" w14:paraId="1F81346C" w14:textId="77777777" w:rsidTr="00223FB3">
        <w:tc>
          <w:tcPr>
            <w:tcW w:w="6975" w:type="dxa"/>
          </w:tcPr>
          <w:p w14:paraId="51F6AEBD" w14:textId="77777777" w:rsidR="00223FB3" w:rsidRPr="008532AD" w:rsidRDefault="00223FB3"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t>What happens next?</w:t>
            </w:r>
          </w:p>
          <w:p w14:paraId="4D102964" w14:textId="0817A883" w:rsidR="00223FB3" w:rsidRPr="008532AD" w:rsidRDefault="00223FB3" w:rsidP="0030178A">
            <w:pPr>
              <w:rPr>
                <w:rFonts w:cstheme="minorHAnsi"/>
                <w:sz w:val="20"/>
                <w:szCs w:val="20"/>
              </w:rPr>
            </w:pPr>
            <w:r w:rsidRPr="008532AD">
              <w:rPr>
                <w:rFonts w:cstheme="minorHAnsi"/>
                <w:sz w:val="20"/>
                <w:szCs w:val="20"/>
              </w:rPr>
              <w:t>Some people find this way of dealing with thoughts and emotions useful and some people do not find it useful.</w:t>
            </w:r>
            <w:r w:rsidR="006C03AC">
              <w:rPr>
                <w:rFonts w:cstheme="minorHAnsi"/>
                <w:sz w:val="20"/>
                <w:szCs w:val="20"/>
              </w:rPr>
              <w:t xml:space="preserve"> </w:t>
            </w:r>
            <w:bookmarkStart w:id="91" w:name="OLE_LINK15"/>
            <w:bookmarkStart w:id="92" w:name="OLE_LINK16"/>
            <w:r w:rsidRPr="008532AD">
              <w:rPr>
                <w:rFonts w:cstheme="minorHAnsi"/>
                <w:sz w:val="20"/>
                <w:szCs w:val="20"/>
              </w:rPr>
              <w:t>W</w:t>
            </w:r>
            <w:ins w:id="93" w:author="Huys, Quentin" w:date="2022-09-06T16:30:00Z">
              <w:r w:rsidR="00322085">
                <w:rPr>
                  <w:rFonts w:cstheme="minorHAnsi"/>
                  <w:sz w:val="20"/>
                  <w:szCs w:val="20"/>
                </w:rPr>
                <w:t>hat we a</w:t>
              </w:r>
            </w:ins>
            <w:del w:id="94" w:author="Huys, Quentin" w:date="2022-09-06T16:30:00Z">
              <w:r w:rsidRPr="008532AD" w:rsidDel="00322085">
                <w:rPr>
                  <w:rFonts w:cstheme="minorHAnsi"/>
                  <w:sz w:val="20"/>
                  <w:szCs w:val="20"/>
                </w:rPr>
                <w:delText>e a</w:delText>
              </w:r>
            </w:del>
            <w:r w:rsidRPr="008532AD">
              <w:rPr>
                <w:rFonts w:cstheme="minorHAnsi"/>
                <w:sz w:val="20"/>
                <w:szCs w:val="20"/>
              </w:rPr>
              <w:t xml:space="preserve">re </w:t>
            </w:r>
            <w:ins w:id="95" w:author="Huys, Quentin" w:date="2022-09-06T16:30:00Z">
              <w:r w:rsidR="00322085">
                <w:rPr>
                  <w:rFonts w:cstheme="minorHAnsi"/>
                  <w:sz w:val="20"/>
                  <w:szCs w:val="20"/>
                </w:rPr>
                <w:t xml:space="preserve">really </w:t>
              </w:r>
            </w:ins>
            <w:r w:rsidRPr="008532AD">
              <w:rPr>
                <w:rFonts w:cstheme="minorHAnsi"/>
                <w:sz w:val="20"/>
                <w:szCs w:val="20"/>
              </w:rPr>
              <w:t>interested to know</w:t>
            </w:r>
            <w:ins w:id="96" w:author="Huys, Quentin" w:date="2022-09-06T16:30:00Z">
              <w:r w:rsidR="00322085">
                <w:rPr>
                  <w:rFonts w:cstheme="minorHAnsi"/>
                  <w:sz w:val="20"/>
                  <w:szCs w:val="20"/>
                </w:rPr>
                <w:t xml:space="preserve"> is</w:t>
              </w:r>
            </w:ins>
            <w:r w:rsidRPr="008532AD">
              <w:rPr>
                <w:rFonts w:cstheme="minorHAnsi"/>
                <w:sz w:val="20"/>
                <w:szCs w:val="20"/>
              </w:rPr>
              <w:t xml:space="preserve"> </w:t>
            </w:r>
            <w:r w:rsidRPr="00322085">
              <w:rPr>
                <w:rFonts w:cstheme="minorHAnsi"/>
                <w:b/>
                <w:bCs/>
                <w:sz w:val="20"/>
                <w:szCs w:val="20"/>
                <w:rPrChange w:id="97" w:author="Huys, Quentin" w:date="2022-09-06T16:30:00Z">
                  <w:rPr>
                    <w:rFonts w:cstheme="minorHAnsi"/>
                    <w:sz w:val="20"/>
                    <w:szCs w:val="20"/>
                  </w:rPr>
                </w:rPrChange>
              </w:rPr>
              <w:t>if it works for you</w:t>
            </w:r>
            <w:r w:rsidRPr="008532AD">
              <w:rPr>
                <w:rFonts w:cstheme="minorHAnsi"/>
                <w:sz w:val="20"/>
                <w:szCs w:val="20"/>
              </w:rPr>
              <w:t xml:space="preserve">. </w:t>
            </w:r>
            <w:bookmarkEnd w:id="91"/>
            <w:bookmarkEnd w:id="92"/>
            <w:r w:rsidRPr="008532AD">
              <w:rPr>
                <w:rFonts w:cstheme="minorHAnsi"/>
                <w:sz w:val="20"/>
                <w:szCs w:val="20"/>
              </w:rPr>
              <w:t>To see if it works for you, you can now give it a try with the next set of video clips.</w:t>
            </w:r>
            <w:r w:rsidRPr="008532AD">
              <w:rPr>
                <w:rFonts w:cstheme="minorHAnsi"/>
                <w:sz w:val="20"/>
                <w:szCs w:val="20"/>
              </w:rPr>
              <w:br/>
            </w:r>
            <w:r w:rsidRPr="008532AD">
              <w:rPr>
                <w:rFonts w:cstheme="minorHAnsi"/>
                <w:sz w:val="20"/>
                <w:szCs w:val="20"/>
              </w:rPr>
              <w:lastRenderedPageBreak/>
              <w:t>At the end, we will ask for your view about this way of dealing with your thoughts and emotions.</w:t>
            </w:r>
            <w:r w:rsidRPr="008532AD">
              <w:rPr>
                <w:rFonts w:cstheme="minorHAnsi"/>
                <w:sz w:val="20"/>
                <w:szCs w:val="20"/>
              </w:rPr>
              <w:br/>
            </w:r>
            <w:r w:rsidRPr="008532AD">
              <w:rPr>
                <w:rFonts w:cstheme="minorHAnsi"/>
                <w:sz w:val="20"/>
                <w:szCs w:val="20"/>
              </w:rPr>
              <w:br/>
              <w:t>Please press continue to start with the second part of video clips.</w:t>
            </w:r>
          </w:p>
        </w:tc>
        <w:tc>
          <w:tcPr>
            <w:tcW w:w="6975" w:type="dxa"/>
          </w:tcPr>
          <w:p w14:paraId="79E9C9D7" w14:textId="77777777" w:rsidR="001F2D13" w:rsidRPr="008532AD" w:rsidRDefault="001F2D13" w:rsidP="0030178A">
            <w:pPr>
              <w:pStyle w:val="Heading2"/>
              <w:spacing w:before="0" w:beforeAutospacing="0" w:after="0" w:afterAutospacing="0"/>
              <w:rPr>
                <w:rFonts w:asciiTheme="minorHAnsi" w:hAnsiTheme="minorHAnsi" w:cstheme="minorHAnsi"/>
                <w:sz w:val="20"/>
                <w:szCs w:val="20"/>
              </w:rPr>
            </w:pPr>
            <w:r w:rsidRPr="008532AD">
              <w:rPr>
                <w:rFonts w:asciiTheme="minorHAnsi" w:hAnsiTheme="minorHAnsi" w:cstheme="minorHAnsi"/>
                <w:sz w:val="20"/>
                <w:szCs w:val="20"/>
              </w:rPr>
              <w:lastRenderedPageBreak/>
              <w:t>What happens next?</w:t>
            </w:r>
          </w:p>
          <w:p w14:paraId="106F5812" w14:textId="447AB72C" w:rsidR="006C03AC" w:rsidRDefault="001F2D13" w:rsidP="0030178A">
            <w:pPr>
              <w:rPr>
                <w:rFonts w:cstheme="minorHAnsi"/>
                <w:sz w:val="20"/>
                <w:szCs w:val="20"/>
              </w:rPr>
            </w:pPr>
            <w:bookmarkStart w:id="98" w:name="OLE_LINK17"/>
            <w:bookmarkStart w:id="99" w:name="OLE_LINK18"/>
            <w:r w:rsidRPr="008532AD">
              <w:rPr>
                <w:rFonts w:cstheme="minorHAnsi"/>
                <w:sz w:val="20"/>
                <w:szCs w:val="20"/>
              </w:rPr>
              <w:t>Some people find this relaxation phase useful, and some people do not find it useful.</w:t>
            </w:r>
            <w:r w:rsidR="006C03AC">
              <w:rPr>
                <w:rFonts w:cstheme="minorHAnsi"/>
                <w:sz w:val="20"/>
                <w:szCs w:val="20"/>
              </w:rPr>
              <w:t xml:space="preserve"> </w:t>
            </w:r>
            <w:bookmarkStart w:id="100" w:name="OLE_LINK19"/>
            <w:bookmarkStart w:id="101" w:name="OLE_LINK20"/>
            <w:bookmarkEnd w:id="98"/>
            <w:bookmarkEnd w:id="99"/>
            <w:r w:rsidRPr="008532AD">
              <w:rPr>
                <w:rFonts w:cstheme="minorHAnsi"/>
                <w:sz w:val="20"/>
                <w:szCs w:val="20"/>
              </w:rPr>
              <w:t xml:space="preserve">We are interested to know how it was for you. </w:t>
            </w:r>
            <w:bookmarkStart w:id="102" w:name="OLE_LINK21"/>
            <w:bookmarkStart w:id="103" w:name="OLE_LINK22"/>
            <w:bookmarkEnd w:id="100"/>
            <w:bookmarkEnd w:id="101"/>
            <w:r w:rsidR="006C03AC">
              <w:rPr>
                <w:rFonts w:cstheme="minorHAnsi"/>
                <w:sz w:val="20"/>
                <w:szCs w:val="20"/>
              </w:rPr>
              <w:t>After the next set of video clips</w:t>
            </w:r>
            <w:r w:rsidRPr="008532AD">
              <w:rPr>
                <w:rFonts w:cstheme="minorHAnsi"/>
                <w:sz w:val="20"/>
                <w:szCs w:val="20"/>
              </w:rPr>
              <w:t>, we will ask for your view about this relaxation exercise.</w:t>
            </w:r>
            <w:bookmarkEnd w:id="102"/>
            <w:bookmarkEnd w:id="103"/>
            <w:r w:rsidRPr="008532AD">
              <w:rPr>
                <w:rFonts w:cstheme="minorHAnsi"/>
                <w:sz w:val="20"/>
                <w:szCs w:val="20"/>
              </w:rPr>
              <w:br/>
            </w:r>
          </w:p>
          <w:p w14:paraId="32D1F31E" w14:textId="3B68A176" w:rsidR="0030178A" w:rsidRDefault="0030178A" w:rsidP="0030178A">
            <w:pPr>
              <w:rPr>
                <w:rFonts w:cstheme="minorHAnsi"/>
                <w:sz w:val="20"/>
                <w:szCs w:val="20"/>
              </w:rPr>
            </w:pPr>
          </w:p>
          <w:p w14:paraId="3807045C" w14:textId="77777777" w:rsidR="0030178A" w:rsidRDefault="0030178A" w:rsidP="0030178A">
            <w:pPr>
              <w:rPr>
                <w:rFonts w:cstheme="minorHAnsi"/>
                <w:sz w:val="20"/>
                <w:szCs w:val="20"/>
              </w:rPr>
            </w:pPr>
          </w:p>
          <w:p w14:paraId="0010CC7B" w14:textId="003F04C2" w:rsidR="00223FB3" w:rsidRPr="008532AD" w:rsidRDefault="001F2D13" w:rsidP="0030178A">
            <w:pPr>
              <w:rPr>
                <w:rFonts w:cstheme="minorHAnsi"/>
                <w:sz w:val="20"/>
                <w:szCs w:val="20"/>
              </w:rPr>
            </w:pPr>
            <w:r w:rsidRPr="008532AD">
              <w:rPr>
                <w:rFonts w:cstheme="minorHAnsi"/>
                <w:sz w:val="20"/>
                <w:szCs w:val="20"/>
              </w:rPr>
              <w:t>Please press continue to start with the second part of video clips.</w:t>
            </w:r>
          </w:p>
        </w:tc>
      </w:tr>
    </w:tbl>
    <w:p w14:paraId="66B39DA2" w14:textId="77777777" w:rsidR="00DE5DDE" w:rsidRPr="008532AD" w:rsidRDefault="00000000" w:rsidP="0030178A">
      <w:pPr>
        <w:rPr>
          <w:rFonts w:cstheme="minorHAnsi"/>
          <w:sz w:val="20"/>
          <w:szCs w:val="20"/>
        </w:rPr>
      </w:pPr>
    </w:p>
    <w:sectPr w:rsidR="00DE5DDE" w:rsidRPr="008532AD" w:rsidSect="00223FB3">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s, Quentin">
    <w15:presenceInfo w15:providerId="AD" w15:userId="S::zchax7h@ucl.ac.uk::ac288019-d962-4926-a6a1-dc8ec4767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B3"/>
    <w:rsid w:val="000B041A"/>
    <w:rsid w:val="000B7724"/>
    <w:rsid w:val="00103F5F"/>
    <w:rsid w:val="001138CC"/>
    <w:rsid w:val="001F2D13"/>
    <w:rsid w:val="00223FB3"/>
    <w:rsid w:val="0028189E"/>
    <w:rsid w:val="0030178A"/>
    <w:rsid w:val="00322085"/>
    <w:rsid w:val="00562BFE"/>
    <w:rsid w:val="00565F6E"/>
    <w:rsid w:val="006C03AC"/>
    <w:rsid w:val="0077624E"/>
    <w:rsid w:val="008532AD"/>
    <w:rsid w:val="00915468"/>
    <w:rsid w:val="009331A7"/>
    <w:rsid w:val="009B18A0"/>
    <w:rsid w:val="00A64029"/>
    <w:rsid w:val="00BE0E45"/>
    <w:rsid w:val="00C7704B"/>
    <w:rsid w:val="00E66F63"/>
    <w:rsid w:val="00E878F2"/>
    <w:rsid w:val="00FB7C5A"/>
    <w:rsid w:val="00FD3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72DB8C"/>
  <w15:chartTrackingRefBased/>
  <w15:docId w15:val="{FA3EBC87-0003-6E49-86AE-530E9A10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FB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3FB3"/>
    <w:rPr>
      <w:rFonts w:ascii="Times New Roman" w:eastAsia="Times New Roman" w:hAnsi="Times New Roman" w:cs="Times New Roman"/>
      <w:b/>
      <w:bCs/>
      <w:sz w:val="36"/>
      <w:szCs w:val="36"/>
      <w:lang w:eastAsia="en-GB"/>
    </w:rPr>
  </w:style>
  <w:style w:type="paragraph" w:customStyle="1" w:styleId="jspsych-survey-multi-choice-text">
    <w:name w:val="jspsych-survey-multi-choice-text"/>
    <w:basedOn w:val="Normal"/>
    <w:rsid w:val="00223FB3"/>
    <w:pPr>
      <w:spacing w:before="100" w:beforeAutospacing="1" w:after="100" w:afterAutospacing="1"/>
    </w:pPr>
    <w:rPr>
      <w:rFonts w:ascii="Times New Roman" w:eastAsia="Times New Roman" w:hAnsi="Times New Roman" w:cs="Times New Roman"/>
      <w:lang w:eastAsia="en-GB"/>
    </w:rPr>
  </w:style>
  <w:style w:type="character" w:customStyle="1" w:styleId="required">
    <w:name w:val="required"/>
    <w:basedOn w:val="DefaultParagraphFont"/>
    <w:rsid w:val="00223FB3"/>
  </w:style>
  <w:style w:type="paragraph" w:styleId="Revision">
    <w:name w:val="Revision"/>
    <w:hidden/>
    <w:uiPriority w:val="99"/>
    <w:semiHidden/>
    <w:rsid w:val="00E6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967">
      <w:bodyDiv w:val="1"/>
      <w:marLeft w:val="0"/>
      <w:marRight w:val="0"/>
      <w:marTop w:val="0"/>
      <w:marBottom w:val="0"/>
      <w:divBdr>
        <w:top w:val="none" w:sz="0" w:space="0" w:color="auto"/>
        <w:left w:val="none" w:sz="0" w:space="0" w:color="auto"/>
        <w:bottom w:val="none" w:sz="0" w:space="0" w:color="auto"/>
        <w:right w:val="none" w:sz="0" w:space="0" w:color="auto"/>
      </w:divBdr>
      <w:divsChild>
        <w:div w:id="803432108">
          <w:marLeft w:val="0"/>
          <w:marRight w:val="0"/>
          <w:marTop w:val="0"/>
          <w:marBottom w:val="0"/>
          <w:divBdr>
            <w:top w:val="none" w:sz="0" w:space="0" w:color="auto"/>
            <w:left w:val="none" w:sz="0" w:space="0" w:color="auto"/>
            <w:bottom w:val="none" w:sz="0" w:space="0" w:color="auto"/>
            <w:right w:val="none" w:sz="0" w:space="0" w:color="auto"/>
          </w:divBdr>
        </w:div>
      </w:divsChild>
    </w:div>
    <w:div w:id="698243254">
      <w:bodyDiv w:val="1"/>
      <w:marLeft w:val="0"/>
      <w:marRight w:val="0"/>
      <w:marTop w:val="0"/>
      <w:marBottom w:val="0"/>
      <w:divBdr>
        <w:top w:val="none" w:sz="0" w:space="0" w:color="auto"/>
        <w:left w:val="none" w:sz="0" w:space="0" w:color="auto"/>
        <w:bottom w:val="none" w:sz="0" w:space="0" w:color="auto"/>
        <w:right w:val="none" w:sz="0" w:space="0" w:color="auto"/>
      </w:divBdr>
    </w:div>
    <w:div w:id="708382662">
      <w:bodyDiv w:val="1"/>
      <w:marLeft w:val="0"/>
      <w:marRight w:val="0"/>
      <w:marTop w:val="0"/>
      <w:marBottom w:val="0"/>
      <w:divBdr>
        <w:top w:val="none" w:sz="0" w:space="0" w:color="auto"/>
        <w:left w:val="none" w:sz="0" w:space="0" w:color="auto"/>
        <w:bottom w:val="none" w:sz="0" w:space="0" w:color="auto"/>
        <w:right w:val="none" w:sz="0" w:space="0" w:color="auto"/>
      </w:divBdr>
    </w:div>
    <w:div w:id="752506691">
      <w:bodyDiv w:val="1"/>
      <w:marLeft w:val="0"/>
      <w:marRight w:val="0"/>
      <w:marTop w:val="0"/>
      <w:marBottom w:val="0"/>
      <w:divBdr>
        <w:top w:val="none" w:sz="0" w:space="0" w:color="auto"/>
        <w:left w:val="none" w:sz="0" w:space="0" w:color="auto"/>
        <w:bottom w:val="none" w:sz="0" w:space="0" w:color="auto"/>
        <w:right w:val="none" w:sz="0" w:space="0" w:color="auto"/>
      </w:divBdr>
    </w:div>
    <w:div w:id="1108619421">
      <w:bodyDiv w:val="1"/>
      <w:marLeft w:val="0"/>
      <w:marRight w:val="0"/>
      <w:marTop w:val="0"/>
      <w:marBottom w:val="0"/>
      <w:divBdr>
        <w:top w:val="none" w:sz="0" w:space="0" w:color="auto"/>
        <w:left w:val="none" w:sz="0" w:space="0" w:color="auto"/>
        <w:bottom w:val="none" w:sz="0" w:space="0" w:color="auto"/>
        <w:right w:val="none" w:sz="0" w:space="0" w:color="auto"/>
      </w:divBdr>
    </w:div>
    <w:div w:id="1169447261">
      <w:bodyDiv w:val="1"/>
      <w:marLeft w:val="0"/>
      <w:marRight w:val="0"/>
      <w:marTop w:val="0"/>
      <w:marBottom w:val="0"/>
      <w:divBdr>
        <w:top w:val="none" w:sz="0" w:space="0" w:color="auto"/>
        <w:left w:val="none" w:sz="0" w:space="0" w:color="auto"/>
        <w:bottom w:val="none" w:sz="0" w:space="0" w:color="auto"/>
        <w:right w:val="none" w:sz="0" w:space="0" w:color="auto"/>
      </w:divBdr>
    </w:div>
    <w:div w:id="1224372413">
      <w:bodyDiv w:val="1"/>
      <w:marLeft w:val="0"/>
      <w:marRight w:val="0"/>
      <w:marTop w:val="0"/>
      <w:marBottom w:val="0"/>
      <w:divBdr>
        <w:top w:val="none" w:sz="0" w:space="0" w:color="auto"/>
        <w:left w:val="none" w:sz="0" w:space="0" w:color="auto"/>
        <w:bottom w:val="none" w:sz="0" w:space="0" w:color="auto"/>
        <w:right w:val="none" w:sz="0" w:space="0" w:color="auto"/>
      </w:divBdr>
    </w:div>
    <w:div w:id="1546017122">
      <w:bodyDiv w:val="1"/>
      <w:marLeft w:val="0"/>
      <w:marRight w:val="0"/>
      <w:marTop w:val="0"/>
      <w:marBottom w:val="0"/>
      <w:divBdr>
        <w:top w:val="none" w:sz="0" w:space="0" w:color="auto"/>
        <w:left w:val="none" w:sz="0" w:space="0" w:color="auto"/>
        <w:bottom w:val="none" w:sz="0" w:space="0" w:color="auto"/>
        <w:right w:val="none" w:sz="0" w:space="0" w:color="auto"/>
      </w:divBdr>
    </w:div>
    <w:div w:id="1727605718">
      <w:bodyDiv w:val="1"/>
      <w:marLeft w:val="0"/>
      <w:marRight w:val="0"/>
      <w:marTop w:val="0"/>
      <w:marBottom w:val="0"/>
      <w:divBdr>
        <w:top w:val="none" w:sz="0" w:space="0" w:color="auto"/>
        <w:left w:val="none" w:sz="0" w:space="0" w:color="auto"/>
        <w:bottom w:val="none" w:sz="0" w:space="0" w:color="auto"/>
        <w:right w:val="none" w:sz="0" w:space="0" w:color="auto"/>
      </w:divBdr>
    </w:div>
    <w:div w:id="1767379677">
      <w:bodyDiv w:val="1"/>
      <w:marLeft w:val="0"/>
      <w:marRight w:val="0"/>
      <w:marTop w:val="0"/>
      <w:marBottom w:val="0"/>
      <w:divBdr>
        <w:top w:val="none" w:sz="0" w:space="0" w:color="auto"/>
        <w:left w:val="none" w:sz="0" w:space="0" w:color="auto"/>
        <w:bottom w:val="none" w:sz="0" w:space="0" w:color="auto"/>
        <w:right w:val="none" w:sz="0" w:space="0" w:color="auto"/>
      </w:divBdr>
    </w:div>
    <w:div w:id="1778134488">
      <w:bodyDiv w:val="1"/>
      <w:marLeft w:val="0"/>
      <w:marRight w:val="0"/>
      <w:marTop w:val="0"/>
      <w:marBottom w:val="0"/>
      <w:divBdr>
        <w:top w:val="none" w:sz="0" w:space="0" w:color="auto"/>
        <w:left w:val="none" w:sz="0" w:space="0" w:color="auto"/>
        <w:bottom w:val="none" w:sz="0" w:space="0" w:color="auto"/>
        <w:right w:val="none" w:sz="0" w:space="0" w:color="auto"/>
      </w:divBdr>
    </w:div>
    <w:div w:id="1855995227">
      <w:bodyDiv w:val="1"/>
      <w:marLeft w:val="0"/>
      <w:marRight w:val="0"/>
      <w:marTop w:val="0"/>
      <w:marBottom w:val="0"/>
      <w:divBdr>
        <w:top w:val="none" w:sz="0" w:space="0" w:color="auto"/>
        <w:left w:val="none" w:sz="0" w:space="0" w:color="auto"/>
        <w:bottom w:val="none" w:sz="0" w:space="0" w:color="auto"/>
        <w:right w:val="none" w:sz="0" w:space="0" w:color="auto"/>
      </w:divBdr>
      <w:divsChild>
        <w:div w:id="1006664">
          <w:marLeft w:val="0"/>
          <w:marRight w:val="0"/>
          <w:marTop w:val="0"/>
          <w:marBottom w:val="0"/>
          <w:divBdr>
            <w:top w:val="none" w:sz="0" w:space="0" w:color="auto"/>
            <w:left w:val="none" w:sz="0" w:space="0" w:color="auto"/>
            <w:bottom w:val="none" w:sz="0" w:space="0" w:color="auto"/>
            <w:right w:val="none" w:sz="0" w:space="0" w:color="auto"/>
          </w:divBdr>
          <w:divsChild>
            <w:div w:id="755397121">
              <w:marLeft w:val="0"/>
              <w:marRight w:val="0"/>
              <w:marTop w:val="0"/>
              <w:marBottom w:val="0"/>
              <w:divBdr>
                <w:top w:val="none" w:sz="0" w:space="0" w:color="auto"/>
                <w:left w:val="none" w:sz="0" w:space="0" w:color="auto"/>
                <w:bottom w:val="none" w:sz="0" w:space="0" w:color="auto"/>
                <w:right w:val="none" w:sz="0" w:space="0" w:color="auto"/>
              </w:divBdr>
            </w:div>
            <w:div w:id="1050231327">
              <w:marLeft w:val="0"/>
              <w:marRight w:val="0"/>
              <w:marTop w:val="0"/>
              <w:marBottom w:val="0"/>
              <w:divBdr>
                <w:top w:val="none" w:sz="0" w:space="0" w:color="auto"/>
                <w:left w:val="none" w:sz="0" w:space="0" w:color="auto"/>
                <w:bottom w:val="none" w:sz="0" w:space="0" w:color="auto"/>
                <w:right w:val="none" w:sz="0" w:space="0" w:color="auto"/>
              </w:divBdr>
            </w:div>
            <w:div w:id="694499088">
              <w:marLeft w:val="0"/>
              <w:marRight w:val="0"/>
              <w:marTop w:val="0"/>
              <w:marBottom w:val="0"/>
              <w:divBdr>
                <w:top w:val="none" w:sz="0" w:space="0" w:color="auto"/>
                <w:left w:val="none" w:sz="0" w:space="0" w:color="auto"/>
                <w:bottom w:val="none" w:sz="0" w:space="0" w:color="auto"/>
                <w:right w:val="none" w:sz="0" w:space="0" w:color="auto"/>
              </w:divBdr>
            </w:div>
          </w:divsChild>
        </w:div>
        <w:div w:id="676542371">
          <w:marLeft w:val="0"/>
          <w:marRight w:val="0"/>
          <w:marTop w:val="0"/>
          <w:marBottom w:val="0"/>
          <w:divBdr>
            <w:top w:val="none" w:sz="0" w:space="0" w:color="auto"/>
            <w:left w:val="none" w:sz="0" w:space="0" w:color="auto"/>
            <w:bottom w:val="none" w:sz="0" w:space="0" w:color="auto"/>
            <w:right w:val="none" w:sz="0" w:space="0" w:color="auto"/>
          </w:divBdr>
          <w:divsChild>
            <w:div w:id="1805582947">
              <w:marLeft w:val="0"/>
              <w:marRight w:val="0"/>
              <w:marTop w:val="0"/>
              <w:marBottom w:val="0"/>
              <w:divBdr>
                <w:top w:val="none" w:sz="0" w:space="0" w:color="auto"/>
                <w:left w:val="none" w:sz="0" w:space="0" w:color="auto"/>
                <w:bottom w:val="none" w:sz="0" w:space="0" w:color="auto"/>
                <w:right w:val="none" w:sz="0" w:space="0" w:color="auto"/>
              </w:divBdr>
            </w:div>
            <w:div w:id="557863197">
              <w:marLeft w:val="0"/>
              <w:marRight w:val="0"/>
              <w:marTop w:val="0"/>
              <w:marBottom w:val="0"/>
              <w:divBdr>
                <w:top w:val="none" w:sz="0" w:space="0" w:color="auto"/>
                <w:left w:val="none" w:sz="0" w:space="0" w:color="auto"/>
                <w:bottom w:val="none" w:sz="0" w:space="0" w:color="auto"/>
                <w:right w:val="none" w:sz="0" w:space="0" w:color="auto"/>
              </w:divBdr>
            </w:div>
            <w:div w:id="19935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458">
      <w:bodyDiv w:val="1"/>
      <w:marLeft w:val="0"/>
      <w:marRight w:val="0"/>
      <w:marTop w:val="0"/>
      <w:marBottom w:val="0"/>
      <w:divBdr>
        <w:top w:val="none" w:sz="0" w:space="0" w:color="auto"/>
        <w:left w:val="none" w:sz="0" w:space="0" w:color="auto"/>
        <w:bottom w:val="none" w:sz="0" w:space="0" w:color="auto"/>
        <w:right w:val="none" w:sz="0" w:space="0" w:color="auto"/>
      </w:divBdr>
    </w:div>
    <w:div w:id="199930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Malamud, Jolanda</dc:creator>
  <cp:keywords/>
  <dc:description/>
  <cp:lastModifiedBy>Malamud, Jolanda</cp:lastModifiedBy>
  <cp:revision>2</cp:revision>
  <dcterms:created xsi:type="dcterms:W3CDTF">2022-09-07T12:42:00Z</dcterms:created>
  <dcterms:modified xsi:type="dcterms:W3CDTF">2022-09-07T12:42:00Z</dcterms:modified>
</cp:coreProperties>
</file>